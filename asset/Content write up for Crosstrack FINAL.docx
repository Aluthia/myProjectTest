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96FD71" w14:textId="77777777" w:rsidR="000D48BC" w:rsidRDefault="000D48BC" w:rsidP="009F512D">
      <w:pPr>
        <w:spacing w:after="0" w:line="240" w:lineRule="auto"/>
        <w:rPr>
          <w:u w:val="single"/>
        </w:rPr>
      </w:pPr>
      <w:r>
        <w:rPr>
          <w:u w:val="single"/>
        </w:rPr>
        <w:t>Competitor’s reference</w:t>
      </w:r>
    </w:p>
    <w:p w14:paraId="2685D88E" w14:textId="77777777" w:rsidR="000D48BC" w:rsidRDefault="000D48BC" w:rsidP="009F512D">
      <w:pPr>
        <w:spacing w:after="0" w:line="240" w:lineRule="auto"/>
        <w:rPr>
          <w:u w:val="single"/>
        </w:rPr>
      </w:pPr>
    </w:p>
    <w:p w14:paraId="77D186C4" w14:textId="77777777" w:rsidR="000D48BC" w:rsidRPr="000D48BC" w:rsidRDefault="000D48BC" w:rsidP="009F512D">
      <w:pPr>
        <w:spacing w:after="0" w:line="240" w:lineRule="auto"/>
      </w:pPr>
      <w:r w:rsidRPr="000D48BC">
        <w:t>Main one’s that we reference with</w:t>
      </w:r>
    </w:p>
    <w:p w14:paraId="3C2BFC79" w14:textId="77777777" w:rsidR="000D48BC" w:rsidRDefault="004110E1" w:rsidP="009F512D">
      <w:pPr>
        <w:spacing w:after="0" w:line="240" w:lineRule="auto"/>
        <w:rPr>
          <w:u w:val="single"/>
        </w:rPr>
      </w:pPr>
      <w:hyperlink r:id="rId5" w:history="1">
        <w:r w:rsidR="000D48BC" w:rsidRPr="00C107C9">
          <w:rPr>
            <w:rStyle w:val="Hyperlink"/>
          </w:rPr>
          <w:t>https://www.ninjavan.co/en-sg/</w:t>
        </w:r>
      </w:hyperlink>
    </w:p>
    <w:p w14:paraId="7E817DC1" w14:textId="77777777" w:rsidR="000D48BC" w:rsidRDefault="004110E1" w:rsidP="009F512D">
      <w:pPr>
        <w:spacing w:after="0" w:line="240" w:lineRule="auto"/>
        <w:rPr>
          <w:u w:val="single"/>
        </w:rPr>
      </w:pPr>
      <w:hyperlink r:id="rId6" w:history="1">
        <w:r w:rsidR="000D48BC" w:rsidRPr="00C107C9">
          <w:rPr>
            <w:rStyle w:val="Hyperlink"/>
          </w:rPr>
          <w:t>https://www.gogovan.sg/</w:t>
        </w:r>
      </w:hyperlink>
    </w:p>
    <w:p w14:paraId="48C2401C" w14:textId="77777777" w:rsidR="000D48BC" w:rsidRDefault="004110E1" w:rsidP="009F512D">
      <w:pPr>
        <w:spacing w:after="0" w:line="240" w:lineRule="auto"/>
        <w:rPr>
          <w:u w:val="single"/>
        </w:rPr>
      </w:pPr>
      <w:hyperlink r:id="rId7" w:history="1">
        <w:r w:rsidR="000D48BC" w:rsidRPr="00C107C9">
          <w:rPr>
            <w:rStyle w:val="Hyperlink"/>
          </w:rPr>
          <w:t>https://www.lalamove.com/sg-eng/business-home</w:t>
        </w:r>
      </w:hyperlink>
    </w:p>
    <w:p w14:paraId="5F225AB2" w14:textId="77777777" w:rsidR="000D48BC" w:rsidRDefault="004110E1" w:rsidP="009F512D">
      <w:pPr>
        <w:spacing w:after="0" w:line="240" w:lineRule="auto"/>
        <w:rPr>
          <w:u w:val="single"/>
        </w:rPr>
      </w:pPr>
      <w:hyperlink r:id="rId8" w:history="1">
        <w:r w:rsidR="000D48BC" w:rsidRPr="00C107C9">
          <w:rPr>
            <w:rStyle w:val="Hyperlink"/>
          </w:rPr>
          <w:t>http://www.detrack.com/</w:t>
        </w:r>
      </w:hyperlink>
    </w:p>
    <w:p w14:paraId="43FE476A" w14:textId="77777777" w:rsidR="000D48BC" w:rsidRDefault="004110E1" w:rsidP="009F512D">
      <w:pPr>
        <w:spacing w:after="0" w:line="240" w:lineRule="auto"/>
        <w:rPr>
          <w:u w:val="single"/>
        </w:rPr>
      </w:pPr>
      <w:hyperlink r:id="rId9" w:history="1">
        <w:r w:rsidR="000D48BC" w:rsidRPr="00C107C9">
          <w:rPr>
            <w:rStyle w:val="Hyperlink"/>
          </w:rPr>
          <w:t>https://versafleet.co/</w:t>
        </w:r>
      </w:hyperlink>
    </w:p>
    <w:p w14:paraId="0D0684CD" w14:textId="77777777" w:rsidR="000D48BC" w:rsidRDefault="000D48BC" w:rsidP="009F512D">
      <w:pPr>
        <w:spacing w:after="0" w:line="240" w:lineRule="auto"/>
        <w:rPr>
          <w:u w:val="single"/>
        </w:rPr>
      </w:pPr>
    </w:p>
    <w:p w14:paraId="4E217767" w14:textId="77777777" w:rsidR="000D48BC" w:rsidRDefault="000D48BC" w:rsidP="009F512D">
      <w:pPr>
        <w:spacing w:after="0" w:line="240" w:lineRule="auto"/>
        <w:rPr>
          <w:u w:val="single"/>
        </w:rPr>
      </w:pPr>
      <w:r>
        <w:rPr>
          <w:u w:val="single"/>
        </w:rPr>
        <w:t>Smaller companies</w:t>
      </w:r>
    </w:p>
    <w:p w14:paraId="74EE7678" w14:textId="77777777" w:rsidR="000D48BC" w:rsidRPr="000D48BC" w:rsidRDefault="000D48BC" w:rsidP="000D48BC">
      <w:pPr>
        <w:pStyle w:val="ListParagraph"/>
        <w:numPr>
          <w:ilvl w:val="0"/>
          <w:numId w:val="5"/>
        </w:numPr>
        <w:spacing w:after="0" w:line="240" w:lineRule="auto"/>
      </w:pPr>
      <w:r w:rsidRPr="000D48BC">
        <w:t>Zap</w:t>
      </w:r>
      <w:r>
        <w:t xml:space="preserve"> delivery</w:t>
      </w:r>
    </w:p>
    <w:p w14:paraId="7B43C171" w14:textId="77777777" w:rsidR="000D48BC" w:rsidRPr="000D48BC" w:rsidRDefault="000D48BC" w:rsidP="000D48BC">
      <w:pPr>
        <w:pStyle w:val="ListParagraph"/>
        <w:numPr>
          <w:ilvl w:val="0"/>
          <w:numId w:val="5"/>
        </w:numPr>
        <w:spacing w:after="0" w:line="240" w:lineRule="auto"/>
        <w:rPr>
          <w:u w:val="single"/>
        </w:rPr>
      </w:pPr>
      <w:r>
        <w:t>Roadbull</w:t>
      </w:r>
    </w:p>
    <w:p w14:paraId="716102F6" w14:textId="77777777" w:rsidR="000D48BC" w:rsidRPr="000D48BC" w:rsidRDefault="000D48BC" w:rsidP="000D48BC">
      <w:pPr>
        <w:pStyle w:val="ListParagraph"/>
        <w:numPr>
          <w:ilvl w:val="0"/>
          <w:numId w:val="5"/>
        </w:numPr>
        <w:spacing w:after="0" w:line="240" w:lineRule="auto"/>
        <w:rPr>
          <w:u w:val="single"/>
        </w:rPr>
      </w:pPr>
      <w:r>
        <w:t>Zyllem</w:t>
      </w:r>
    </w:p>
    <w:p w14:paraId="31BB7B66" w14:textId="77777777" w:rsidR="000D48BC" w:rsidRPr="000D48BC" w:rsidRDefault="000D48BC" w:rsidP="000D48BC">
      <w:pPr>
        <w:pStyle w:val="ListParagraph"/>
        <w:numPr>
          <w:ilvl w:val="0"/>
          <w:numId w:val="5"/>
        </w:numPr>
        <w:spacing w:after="0" w:line="240" w:lineRule="auto"/>
        <w:rPr>
          <w:u w:val="single"/>
        </w:rPr>
      </w:pPr>
      <w:r>
        <w:t>Fast fast</w:t>
      </w:r>
    </w:p>
    <w:p w14:paraId="0079BE6B" w14:textId="77777777" w:rsidR="000D48BC" w:rsidRPr="000D48BC" w:rsidRDefault="000D48BC" w:rsidP="000D48BC">
      <w:pPr>
        <w:pStyle w:val="ListParagraph"/>
        <w:numPr>
          <w:ilvl w:val="0"/>
          <w:numId w:val="5"/>
        </w:numPr>
        <w:spacing w:after="0" w:line="240" w:lineRule="auto"/>
        <w:rPr>
          <w:u w:val="single"/>
        </w:rPr>
      </w:pPr>
      <w:r>
        <w:t>Carpal</w:t>
      </w:r>
    </w:p>
    <w:p w14:paraId="598AB17D" w14:textId="77777777" w:rsidR="00162361" w:rsidRDefault="00162361" w:rsidP="009F512D">
      <w:pPr>
        <w:spacing w:after="0" w:line="240" w:lineRule="auto"/>
        <w:rPr>
          <w:u w:val="single"/>
        </w:rPr>
      </w:pPr>
    </w:p>
    <w:p w14:paraId="38C7DF1B" w14:textId="77777777" w:rsidR="00162361" w:rsidRDefault="00162361" w:rsidP="009F512D">
      <w:pPr>
        <w:spacing w:after="0" w:line="240" w:lineRule="auto"/>
        <w:rPr>
          <w:u w:val="single"/>
        </w:rPr>
      </w:pPr>
      <w:r>
        <w:rPr>
          <w:u w:val="single"/>
        </w:rPr>
        <w:t>Some background information about CrossTrack</w:t>
      </w:r>
    </w:p>
    <w:p w14:paraId="66C6D3D1" w14:textId="77777777" w:rsidR="00162361" w:rsidRDefault="00162361" w:rsidP="009F512D">
      <w:pPr>
        <w:spacing w:after="0" w:line="240" w:lineRule="auto"/>
        <w:rPr>
          <w:u w:val="single"/>
        </w:rPr>
      </w:pPr>
    </w:p>
    <w:p w14:paraId="74B8DDED" w14:textId="77777777" w:rsidR="00162361" w:rsidRDefault="00162361" w:rsidP="009F512D">
      <w:pPr>
        <w:spacing w:after="0" w:line="240" w:lineRule="auto"/>
        <w:rPr>
          <w:u w:val="single"/>
        </w:rPr>
      </w:pPr>
      <w:r>
        <w:rPr>
          <w:noProof/>
          <w:lang w:val="en-GB" w:eastAsia="zh-CN"/>
        </w:rPr>
        <w:drawing>
          <wp:inline distT="0" distB="0" distL="0" distR="0" wp14:anchorId="0F8D4513" wp14:editId="399FA04D">
            <wp:extent cx="3514725" cy="21931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8799" cy="220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C79A" w14:textId="77777777" w:rsidR="00162361" w:rsidRDefault="00162361" w:rsidP="009F512D">
      <w:pPr>
        <w:spacing w:after="0" w:line="240" w:lineRule="auto"/>
        <w:rPr>
          <w:u w:val="single"/>
        </w:rPr>
      </w:pPr>
      <w:r>
        <w:rPr>
          <w:noProof/>
          <w:lang w:val="en-GB" w:eastAsia="zh-CN"/>
        </w:rPr>
        <w:drawing>
          <wp:inline distT="0" distB="0" distL="0" distR="0" wp14:anchorId="3BD57EDE" wp14:editId="0870DCC6">
            <wp:extent cx="4798743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3645" cy="31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5E8D" w14:textId="77777777" w:rsidR="00162361" w:rsidRDefault="00162361" w:rsidP="009F512D">
      <w:pPr>
        <w:spacing w:after="0" w:line="240" w:lineRule="auto"/>
        <w:rPr>
          <w:u w:val="single"/>
        </w:rPr>
      </w:pPr>
    </w:p>
    <w:p w14:paraId="556C0796" w14:textId="77777777" w:rsidR="00162361" w:rsidRDefault="00162361" w:rsidP="009F512D">
      <w:pPr>
        <w:spacing w:after="0" w:line="240" w:lineRule="auto"/>
        <w:rPr>
          <w:u w:val="single"/>
        </w:rPr>
      </w:pPr>
      <w:r>
        <w:rPr>
          <w:noProof/>
          <w:lang w:val="en-GB" w:eastAsia="zh-CN"/>
        </w:rPr>
        <w:lastRenderedPageBreak/>
        <w:drawing>
          <wp:inline distT="0" distB="0" distL="0" distR="0" wp14:anchorId="6CD24E66" wp14:editId="5B16A147">
            <wp:extent cx="4546956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0449" cy="320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E075" w14:textId="77777777" w:rsidR="00162361" w:rsidRDefault="00162361" w:rsidP="009F512D">
      <w:pPr>
        <w:spacing w:after="0" w:line="240" w:lineRule="auto"/>
        <w:rPr>
          <w:u w:val="single"/>
        </w:rPr>
      </w:pPr>
    </w:p>
    <w:p w14:paraId="418EAF9C" w14:textId="77777777" w:rsidR="000D48BC" w:rsidRDefault="00162361" w:rsidP="009F512D">
      <w:pPr>
        <w:spacing w:after="0" w:line="240" w:lineRule="auto"/>
        <w:rPr>
          <w:u w:val="single"/>
        </w:rPr>
      </w:pPr>
      <w:r>
        <w:rPr>
          <w:noProof/>
          <w:lang w:val="en-GB" w:eastAsia="zh-CN"/>
        </w:rPr>
        <w:drawing>
          <wp:inline distT="0" distB="0" distL="0" distR="0" wp14:anchorId="0E36154F" wp14:editId="4BDC3C7C">
            <wp:extent cx="4543775" cy="3133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1519" cy="313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48BC">
        <w:rPr>
          <w:u w:val="single"/>
        </w:rPr>
        <w:br w:type="page"/>
      </w:r>
    </w:p>
    <w:p w14:paraId="19F3DBFA" w14:textId="77777777" w:rsidR="000D48BC" w:rsidRDefault="000D48BC" w:rsidP="009F512D">
      <w:pPr>
        <w:spacing w:after="0" w:line="240" w:lineRule="auto"/>
        <w:rPr>
          <w:u w:val="single"/>
        </w:rPr>
      </w:pPr>
    </w:p>
    <w:p w14:paraId="3B4AB34D" w14:textId="77777777" w:rsidR="00F11956" w:rsidRPr="009F512D" w:rsidRDefault="009F512D" w:rsidP="009F512D">
      <w:pPr>
        <w:spacing w:after="0" w:line="240" w:lineRule="auto"/>
        <w:rPr>
          <w:u w:val="single"/>
        </w:rPr>
      </w:pPr>
      <w:r w:rsidRPr="009F512D">
        <w:rPr>
          <w:u w:val="single"/>
        </w:rPr>
        <w:t>Content write up for Crosstrack.sg</w:t>
      </w:r>
    </w:p>
    <w:p w14:paraId="3BCD74A1" w14:textId="77777777" w:rsidR="009F512D" w:rsidRPr="009F512D" w:rsidRDefault="009F512D" w:rsidP="009F512D">
      <w:pPr>
        <w:spacing w:after="0" w:line="240" w:lineRule="auto"/>
        <w:rPr>
          <w:u w:val="single"/>
        </w:rPr>
      </w:pPr>
    </w:p>
    <w:p w14:paraId="54000E4B" w14:textId="77777777" w:rsidR="00A2165A" w:rsidRPr="00A2165A" w:rsidRDefault="009F512D" w:rsidP="009F512D">
      <w:pPr>
        <w:spacing w:after="0" w:line="240" w:lineRule="auto"/>
        <w:rPr>
          <w:i/>
          <w:color w:val="00B050"/>
          <w:u w:val="single"/>
        </w:rPr>
      </w:pPr>
      <w:r w:rsidRPr="009F512D">
        <w:rPr>
          <w:u w:val="single"/>
        </w:rPr>
        <w:t>Main Page</w:t>
      </w:r>
      <w:r w:rsidR="00A2165A">
        <w:rPr>
          <w:u w:val="single"/>
        </w:rPr>
        <w:t xml:space="preserve"> (</w:t>
      </w:r>
      <w:r w:rsidR="00A2165A">
        <w:rPr>
          <w:i/>
          <w:color w:val="00B050"/>
          <w:u w:val="single"/>
        </w:rPr>
        <w:t>Had written few ways but not sure which will flow, need your help on this)</w:t>
      </w:r>
    </w:p>
    <w:p w14:paraId="213129DE" w14:textId="77777777" w:rsidR="009F512D" w:rsidRDefault="009F512D" w:rsidP="009F512D">
      <w:pPr>
        <w:spacing w:after="0" w:line="240" w:lineRule="auto"/>
      </w:pPr>
      <w:r>
        <w:t>Source for the best matched logistics provider to fulfil your requirements!</w:t>
      </w:r>
    </w:p>
    <w:p w14:paraId="761FDC39" w14:textId="77777777" w:rsidR="00B92199" w:rsidRPr="00B92199" w:rsidRDefault="00B92199" w:rsidP="009F512D">
      <w:pPr>
        <w:spacing w:after="0" w:line="240" w:lineRule="auto"/>
        <w:rPr>
          <w:i/>
          <w:color w:val="00B050"/>
        </w:rPr>
      </w:pPr>
    </w:p>
    <w:p w14:paraId="3F5067D9" w14:textId="77777777" w:rsidR="00B44DB4" w:rsidRDefault="00B44DB4" w:rsidP="00B44DB4">
      <w:pPr>
        <w:spacing w:after="0" w:line="240" w:lineRule="auto"/>
      </w:pPr>
      <w:r w:rsidRPr="00B44DB4">
        <w:rPr>
          <w:b/>
        </w:rPr>
        <w:t>Reliable</w:t>
      </w:r>
      <w:r>
        <w:t xml:space="preserve"> | Partnering with Reputable Logistics Providers | Trustworthy | </w:t>
      </w:r>
      <w:r w:rsidRPr="00B44DB4">
        <w:rPr>
          <w:b/>
        </w:rPr>
        <w:t>Partnering with Established Logistics Providers</w:t>
      </w:r>
      <w:r>
        <w:t xml:space="preserve"> | </w:t>
      </w:r>
      <w:r w:rsidRPr="00B44DB4">
        <w:rPr>
          <w:b/>
        </w:rPr>
        <w:t>Dependable Delivery Partner for You</w:t>
      </w:r>
      <w:r>
        <w:t xml:space="preserve"> | Timeliness | Deliver with Promise | Reasonable Pricing | Competitive Pricing | Seamless Delivery through Automation | Automated Delivery Request | Automated Logistics Solutions | Request, Track and Complete your Delivery through Technology | Tracking of Deliveries using Technology | Transparent</w:t>
      </w:r>
    </w:p>
    <w:p w14:paraId="0AACD477" w14:textId="77777777" w:rsidR="00B44DB4" w:rsidRDefault="00B44DB4" w:rsidP="009F512D">
      <w:pPr>
        <w:spacing w:after="0" w:line="240" w:lineRule="auto"/>
        <w:rPr>
          <w:ins w:id="0" w:author="Microsoft Office User" w:date="2016-11-03T15:55:00Z"/>
        </w:rPr>
      </w:pPr>
    </w:p>
    <w:p w14:paraId="2FCD1001" w14:textId="67DF769A" w:rsidR="00042324" w:rsidRDefault="001237AC" w:rsidP="009F512D">
      <w:pPr>
        <w:spacing w:after="0" w:line="240" w:lineRule="auto"/>
        <w:rPr>
          <w:ins w:id="1" w:author="Microsoft Office User" w:date="2016-11-03T15:58:00Z"/>
        </w:rPr>
      </w:pPr>
      <w:ins w:id="2" w:author="Microsoft Office User" w:date="2016-11-03T15:56:00Z">
        <w:r>
          <w:t>Unparalleled Reliability</w:t>
        </w:r>
      </w:ins>
    </w:p>
    <w:p w14:paraId="6F267701" w14:textId="7B37D325" w:rsidR="001237AC" w:rsidRPr="001237AC" w:rsidRDefault="001237AC" w:rsidP="009F512D">
      <w:pPr>
        <w:spacing w:after="0" w:line="240" w:lineRule="auto"/>
        <w:rPr>
          <w:ins w:id="3" w:author="Microsoft Office User" w:date="2016-11-03T15:56:00Z"/>
        </w:rPr>
      </w:pPr>
      <w:ins w:id="4" w:author="Microsoft Office User" w:date="2016-11-03T16:00:00Z">
        <w:r w:rsidRPr="001237AC">
          <w:t>Connecting Y</w:t>
        </w:r>
        <w:r w:rsidRPr="001237AC">
          <w:rPr>
            <w:rPrChange w:id="5" w:author="Microsoft Office User" w:date="2016-11-03T16:00:00Z">
              <w:rPr>
                <w:b/>
              </w:rPr>
            </w:rPrChange>
          </w:rPr>
          <w:t xml:space="preserve">ou </w:t>
        </w:r>
      </w:ins>
      <w:ins w:id="6" w:author="Microsoft Office User" w:date="2016-11-03T16:01:00Z">
        <w:r>
          <w:t>With</w:t>
        </w:r>
      </w:ins>
      <w:ins w:id="7" w:author="Microsoft Office User" w:date="2016-11-03T15:58:00Z">
        <w:r w:rsidRPr="001237AC">
          <w:rPr>
            <w:rPrChange w:id="8" w:author="Microsoft Office User" w:date="2016-11-03T16:00:00Z">
              <w:rPr>
                <w:b/>
              </w:rPr>
            </w:rPrChange>
          </w:rPr>
          <w:t xml:space="preserve"> </w:t>
        </w:r>
      </w:ins>
      <w:ins w:id="9" w:author="Microsoft Office User" w:date="2016-11-03T15:59:00Z">
        <w:r w:rsidRPr="001237AC">
          <w:rPr>
            <w:rPrChange w:id="10" w:author="Microsoft Office User" w:date="2016-11-03T16:00:00Z">
              <w:rPr>
                <w:b/>
              </w:rPr>
            </w:rPrChange>
          </w:rPr>
          <w:t>Reputed</w:t>
        </w:r>
      </w:ins>
      <w:ins w:id="11" w:author="Microsoft Office User" w:date="2016-11-03T15:58:00Z">
        <w:r w:rsidRPr="004C292F">
          <w:t xml:space="preserve"> Logistics</w:t>
        </w:r>
      </w:ins>
      <w:ins w:id="12" w:author="Microsoft Office User" w:date="2016-11-03T15:59:00Z">
        <w:r w:rsidRPr="001237AC">
          <w:rPr>
            <w:rPrChange w:id="13" w:author="Microsoft Office User" w:date="2016-11-03T16:00:00Z">
              <w:rPr>
                <w:b/>
              </w:rPr>
            </w:rPrChange>
          </w:rPr>
          <w:t xml:space="preserve"> </w:t>
        </w:r>
      </w:ins>
      <w:ins w:id="14" w:author="Microsoft Office User" w:date="2016-11-03T15:58:00Z">
        <w:r w:rsidRPr="001237AC">
          <w:rPr>
            <w:rPrChange w:id="15" w:author="Microsoft Office User" w:date="2016-11-03T16:00:00Z">
              <w:rPr>
                <w:b/>
              </w:rPr>
            </w:rPrChange>
          </w:rPr>
          <w:t>Providers</w:t>
        </w:r>
      </w:ins>
    </w:p>
    <w:p w14:paraId="7872D197" w14:textId="7D50B6DA" w:rsidR="001237AC" w:rsidRDefault="001237AC" w:rsidP="009F512D">
      <w:pPr>
        <w:spacing w:after="0" w:line="240" w:lineRule="auto"/>
        <w:rPr>
          <w:ins w:id="16" w:author="Microsoft Office User" w:date="2016-11-03T15:57:00Z"/>
        </w:rPr>
      </w:pPr>
      <w:ins w:id="17" w:author="Microsoft Office User" w:date="2016-11-03T15:57:00Z">
        <w:r>
          <w:t>Cutting Edge Technology</w:t>
        </w:r>
      </w:ins>
    </w:p>
    <w:p w14:paraId="48B05581" w14:textId="77777777" w:rsidR="00042324" w:rsidRDefault="00042324" w:rsidP="009F512D">
      <w:pPr>
        <w:spacing w:after="0" w:line="240" w:lineRule="auto"/>
      </w:pPr>
    </w:p>
    <w:p w14:paraId="235F8A89" w14:textId="77777777" w:rsidR="00E30304" w:rsidRPr="00B44DB4" w:rsidRDefault="00B44DB4" w:rsidP="009F512D">
      <w:pPr>
        <w:spacing w:after="0" w:line="240" w:lineRule="auto"/>
        <w:rPr>
          <w:i/>
          <w:color w:val="00B050"/>
        </w:rPr>
      </w:pPr>
      <w:r w:rsidRPr="00B44DB4">
        <w:rPr>
          <w:i/>
          <w:color w:val="00B050"/>
        </w:rPr>
        <w:t>(My boss selected the 3 key points but it sounds the same for me</w:t>
      </w:r>
      <w:r>
        <w:rPr>
          <w:i/>
          <w:color w:val="00B050"/>
        </w:rPr>
        <w:t xml:space="preserve">.. what do you think? </w:t>
      </w:r>
      <w:r w:rsidRPr="00B44DB4">
        <w:rPr>
          <w:i/>
          <w:color w:val="00B050"/>
        </w:rPr>
        <w:t>)</w:t>
      </w:r>
    </w:p>
    <w:p w14:paraId="2352712E" w14:textId="77777777" w:rsidR="00B44DB4" w:rsidRDefault="00B44DB4" w:rsidP="009F512D">
      <w:pPr>
        <w:spacing w:after="0" w:line="240" w:lineRule="auto"/>
      </w:pPr>
    </w:p>
    <w:p w14:paraId="2CCCA929" w14:textId="77777777" w:rsidR="00B92199" w:rsidRPr="00B92199" w:rsidRDefault="00B92199" w:rsidP="009F512D">
      <w:pPr>
        <w:spacing w:after="0" w:line="240" w:lineRule="auto"/>
        <w:rPr>
          <w:i/>
          <w:color w:val="00B050"/>
        </w:rPr>
      </w:pPr>
      <w:r>
        <w:rPr>
          <w:i/>
          <w:color w:val="00B050"/>
        </w:rPr>
        <w:t>(</w:t>
      </w:r>
      <w:r w:rsidR="000D48BC">
        <w:rPr>
          <w:i/>
          <w:color w:val="00B050"/>
        </w:rPr>
        <w:t>Not too sure which ways is better to capture reader’s attention</w:t>
      </w:r>
      <w:r w:rsidRPr="00B92199">
        <w:rPr>
          <w:i/>
          <w:color w:val="00B050"/>
        </w:rPr>
        <w:t>)</w:t>
      </w:r>
    </w:p>
    <w:p w14:paraId="42824D41" w14:textId="53B3B4EB" w:rsidR="004B6073" w:rsidDel="00983D19" w:rsidRDefault="004B6073" w:rsidP="009F512D">
      <w:pPr>
        <w:spacing w:after="0" w:line="240" w:lineRule="auto"/>
        <w:rPr>
          <w:del w:id="18" w:author="Microsoft Office User" w:date="2016-11-03T16:23:00Z"/>
        </w:rPr>
      </w:pPr>
      <w:del w:id="19" w:author="Microsoft Office User" w:date="2016-11-03T16:23:00Z">
        <w:r w:rsidDel="00983D19">
          <w:delText xml:space="preserve">(At CrossTrack), we believe in providing delivery service that you can depend on - for the </w:delText>
        </w:r>
        <w:r w:rsidRPr="00BF751B" w:rsidDel="00983D19">
          <w:rPr>
            <w:b/>
            <w:rPrChange w:id="20" w:author="Microsoft Office User" w:date="2016-11-03T16:17:00Z">
              <w:rPr/>
            </w:rPrChange>
          </w:rPr>
          <w:delText>long run</w:delText>
        </w:r>
        <w:r w:rsidDel="00983D19">
          <w:delText xml:space="preserve">. </w:delText>
        </w:r>
      </w:del>
    </w:p>
    <w:p w14:paraId="1BDA9BC5" w14:textId="303084A6" w:rsidR="004B6073" w:rsidDel="00983D19" w:rsidRDefault="004B6073" w:rsidP="009F512D">
      <w:pPr>
        <w:spacing w:after="0" w:line="240" w:lineRule="auto"/>
        <w:rPr>
          <w:del w:id="21" w:author="Microsoft Office User" w:date="2016-11-03T16:23:00Z"/>
        </w:rPr>
      </w:pPr>
    </w:p>
    <w:p w14:paraId="2C969049" w14:textId="1E3A07CD" w:rsidR="004B6073" w:rsidDel="00983D19" w:rsidRDefault="004B6073" w:rsidP="009F512D">
      <w:pPr>
        <w:spacing w:after="0" w:line="240" w:lineRule="auto"/>
        <w:rPr>
          <w:del w:id="22" w:author="Microsoft Office User" w:date="2016-11-03T16:23:00Z"/>
        </w:rPr>
      </w:pPr>
      <w:del w:id="23" w:author="Microsoft Office User" w:date="2016-11-03T16:23:00Z">
        <w:r w:rsidDel="00983D19">
          <w:delText xml:space="preserve">We believe in </w:delText>
        </w:r>
        <w:r w:rsidRPr="00BF751B" w:rsidDel="00983D19">
          <w:rPr>
            <w:b/>
            <w:rPrChange w:id="24" w:author="Microsoft Office User" w:date="2016-11-03T16:17:00Z">
              <w:rPr/>
            </w:rPrChange>
          </w:rPr>
          <w:delText>building long term relationship</w:delText>
        </w:r>
        <w:r w:rsidDel="00983D19">
          <w:delText xml:space="preserve"> with you in your delivery needs.  </w:delText>
        </w:r>
      </w:del>
    </w:p>
    <w:p w14:paraId="272A1172" w14:textId="3349F6CD" w:rsidR="0029792B" w:rsidDel="00983D19" w:rsidRDefault="0029792B" w:rsidP="009F512D">
      <w:pPr>
        <w:spacing w:after="0" w:line="240" w:lineRule="auto"/>
        <w:rPr>
          <w:del w:id="25" w:author="Microsoft Office User" w:date="2016-11-03T16:23:00Z"/>
        </w:rPr>
      </w:pPr>
    </w:p>
    <w:p w14:paraId="13EBFC7D" w14:textId="54B10158" w:rsidR="0029792B" w:rsidRPr="00BF751B" w:rsidDel="00983D19" w:rsidRDefault="0029792B" w:rsidP="009F512D">
      <w:pPr>
        <w:spacing w:after="0" w:line="240" w:lineRule="auto"/>
        <w:rPr>
          <w:del w:id="26" w:author="Microsoft Office User" w:date="2016-11-03T16:23:00Z"/>
          <w:b/>
          <w:rPrChange w:id="27" w:author="Microsoft Office User" w:date="2016-11-03T16:17:00Z">
            <w:rPr>
              <w:del w:id="28" w:author="Microsoft Office User" w:date="2016-11-03T16:23:00Z"/>
            </w:rPr>
          </w:rPrChange>
        </w:rPr>
      </w:pPr>
      <w:del w:id="29" w:author="Microsoft Office User" w:date="2016-11-03T16:23:00Z">
        <w:r w:rsidDel="00983D19">
          <w:delText xml:space="preserve">By partnering with </w:delText>
        </w:r>
        <w:r w:rsidR="000D48BC" w:rsidDel="00983D19">
          <w:delText xml:space="preserve">local </w:delText>
        </w:r>
        <w:r w:rsidDel="00983D19">
          <w:delText xml:space="preserve">established logistics providers, we can match you with a specialised team to fulfil your requirements - At </w:delText>
        </w:r>
        <w:r w:rsidRPr="00BF751B" w:rsidDel="00983D19">
          <w:rPr>
            <w:b/>
            <w:rPrChange w:id="30" w:author="Microsoft Office User" w:date="2016-11-03T16:17:00Z">
              <w:rPr/>
            </w:rPrChange>
          </w:rPr>
          <w:delText xml:space="preserve">no high rocket pricing or hidden cost. </w:delText>
        </w:r>
      </w:del>
    </w:p>
    <w:p w14:paraId="5F41F21E" w14:textId="258D8229" w:rsidR="0029792B" w:rsidRPr="00BF751B" w:rsidDel="00983D19" w:rsidRDefault="0029792B" w:rsidP="009F512D">
      <w:pPr>
        <w:spacing w:after="0" w:line="240" w:lineRule="auto"/>
        <w:rPr>
          <w:del w:id="31" w:author="Microsoft Office User" w:date="2016-11-03T16:23:00Z"/>
          <w:b/>
          <w:rPrChange w:id="32" w:author="Microsoft Office User" w:date="2016-11-03T16:17:00Z">
            <w:rPr>
              <w:del w:id="33" w:author="Microsoft Office User" w:date="2016-11-03T16:23:00Z"/>
            </w:rPr>
          </w:rPrChange>
        </w:rPr>
      </w:pPr>
    </w:p>
    <w:p w14:paraId="7FF25744" w14:textId="251D0A52" w:rsidR="0029792B" w:rsidDel="00983D19" w:rsidRDefault="0029792B" w:rsidP="009F512D">
      <w:pPr>
        <w:spacing w:after="0" w:line="240" w:lineRule="auto"/>
        <w:rPr>
          <w:del w:id="34" w:author="Microsoft Office User" w:date="2016-11-03T16:23:00Z"/>
        </w:rPr>
      </w:pPr>
      <w:del w:id="35" w:author="Microsoft Office User" w:date="2016-11-03T16:23:00Z">
        <w:r w:rsidDel="00983D19">
          <w:delText xml:space="preserve">We will </w:delText>
        </w:r>
        <w:r w:rsidR="00B92199" w:rsidRPr="00BF751B" w:rsidDel="00983D19">
          <w:rPr>
            <w:b/>
            <w:rPrChange w:id="36" w:author="Microsoft Office User" w:date="2016-11-03T16:17:00Z">
              <w:rPr/>
            </w:rPrChange>
          </w:rPr>
          <w:delText>connect you with one of the established</w:delText>
        </w:r>
        <w:r w:rsidR="008173E8" w:rsidRPr="00BF751B" w:rsidDel="00983D19">
          <w:rPr>
            <w:b/>
            <w:rPrChange w:id="37" w:author="Microsoft Office User" w:date="2016-11-03T16:17:00Z">
              <w:rPr/>
            </w:rPrChange>
          </w:rPr>
          <w:delText xml:space="preserve"> </w:delText>
        </w:r>
        <w:r w:rsidR="00B92199" w:rsidRPr="00BF751B" w:rsidDel="00983D19">
          <w:rPr>
            <w:b/>
            <w:rPrChange w:id="38" w:author="Microsoft Office User" w:date="2016-11-03T16:17:00Z">
              <w:rPr/>
            </w:rPrChange>
          </w:rPr>
          <w:delText>logistics providers</w:delText>
        </w:r>
        <w:r w:rsidR="00B92199" w:rsidDel="00983D19">
          <w:delText xml:space="preserve"> that specialised in your requirements to work together with you  - at no extra cost. </w:delText>
        </w:r>
      </w:del>
    </w:p>
    <w:p w14:paraId="0F0ABAE6" w14:textId="6621B8D0" w:rsidR="0029792B" w:rsidDel="00983D19" w:rsidRDefault="0029792B" w:rsidP="009F512D">
      <w:pPr>
        <w:spacing w:after="0" w:line="240" w:lineRule="auto"/>
        <w:rPr>
          <w:del w:id="39" w:author="Microsoft Office User" w:date="2016-11-03T16:23:00Z"/>
        </w:rPr>
      </w:pPr>
    </w:p>
    <w:p w14:paraId="29B0D250" w14:textId="479A920A" w:rsidR="00B92199" w:rsidDel="00983D19" w:rsidRDefault="00B92199" w:rsidP="00B92199">
      <w:pPr>
        <w:spacing w:after="0" w:line="240" w:lineRule="auto"/>
        <w:rPr>
          <w:del w:id="40" w:author="Microsoft Office User" w:date="2016-11-03T16:23:00Z"/>
        </w:rPr>
      </w:pPr>
      <w:del w:id="41" w:author="Microsoft Office User" w:date="2016-11-03T16:23:00Z">
        <w:r w:rsidDel="00983D19">
          <w:delText xml:space="preserve">With the use of </w:delText>
        </w:r>
        <w:r w:rsidRPr="00BF751B" w:rsidDel="00983D19">
          <w:rPr>
            <w:b/>
            <w:rPrChange w:id="42" w:author="Microsoft Office User" w:date="2016-11-03T16:17:00Z">
              <w:rPr/>
            </w:rPrChange>
          </w:rPr>
          <w:delText>technology</w:delText>
        </w:r>
        <w:r w:rsidDel="00983D19">
          <w:delText xml:space="preserve">, we will connect/match you with one of the established logistics providers that specialised in your requirements to work together with you  - at no extra cost. </w:delText>
        </w:r>
      </w:del>
    </w:p>
    <w:p w14:paraId="7F8108D9" w14:textId="77777777" w:rsidR="00B92199" w:rsidRDefault="00B92199" w:rsidP="00B92199">
      <w:pPr>
        <w:spacing w:after="0" w:line="240" w:lineRule="auto"/>
        <w:rPr>
          <w:ins w:id="43" w:author="Microsoft Office User" w:date="2016-11-03T16:17:00Z"/>
        </w:rPr>
      </w:pPr>
    </w:p>
    <w:p w14:paraId="5172CCCC" w14:textId="7961F965" w:rsidR="0033535E" w:rsidRDefault="00AA5EA9" w:rsidP="00983D19">
      <w:pPr>
        <w:spacing w:after="0" w:line="240" w:lineRule="auto"/>
        <w:jc w:val="center"/>
        <w:rPr>
          <w:ins w:id="44" w:author="Microsoft Office User" w:date="2016-11-03T16:23:00Z"/>
        </w:rPr>
        <w:pPrChange w:id="45" w:author="Microsoft Office User" w:date="2016-11-03T16:23:00Z">
          <w:pPr>
            <w:spacing w:after="0" w:line="240" w:lineRule="auto"/>
          </w:pPr>
        </w:pPrChange>
      </w:pPr>
      <w:ins w:id="46" w:author="Microsoft Office User" w:date="2016-11-03T16:18:00Z">
        <w:r>
          <w:t xml:space="preserve">At CrossTrack, </w:t>
        </w:r>
      </w:ins>
      <w:ins w:id="47" w:author="Microsoft Office User" w:date="2016-11-03T16:20:00Z">
        <w:r>
          <w:t>your business is our business</w:t>
        </w:r>
        <w:r w:rsidR="0033535E">
          <w:t>.</w:t>
        </w:r>
      </w:ins>
    </w:p>
    <w:p w14:paraId="5594100F" w14:textId="77777777" w:rsidR="0033535E" w:rsidRDefault="0033535E" w:rsidP="00983D19">
      <w:pPr>
        <w:spacing w:after="0" w:line="240" w:lineRule="auto"/>
        <w:jc w:val="center"/>
        <w:rPr>
          <w:ins w:id="48" w:author="Microsoft Office User" w:date="2016-11-03T16:23:00Z"/>
        </w:rPr>
        <w:pPrChange w:id="49" w:author="Microsoft Office User" w:date="2016-11-03T16:23:00Z">
          <w:pPr>
            <w:spacing w:after="0" w:line="240" w:lineRule="auto"/>
          </w:pPr>
        </w:pPrChange>
      </w:pPr>
    </w:p>
    <w:p w14:paraId="32EE40DC" w14:textId="48E21354" w:rsidR="00AA5EA9" w:rsidRDefault="00AA5EA9" w:rsidP="00983D19">
      <w:pPr>
        <w:spacing w:after="0" w:line="240" w:lineRule="auto"/>
        <w:jc w:val="center"/>
        <w:rPr>
          <w:ins w:id="50" w:author="Microsoft Office User" w:date="2016-11-03T16:17:00Z"/>
        </w:rPr>
        <w:pPrChange w:id="51" w:author="Microsoft Office User" w:date="2016-11-03T16:23:00Z">
          <w:pPr>
            <w:spacing w:after="0" w:line="240" w:lineRule="auto"/>
          </w:pPr>
        </w:pPrChange>
      </w:pPr>
      <w:ins w:id="52" w:author="Microsoft Office User" w:date="2016-11-03T16:18:00Z">
        <w:r>
          <w:t xml:space="preserve">We help </w:t>
        </w:r>
      </w:ins>
      <w:ins w:id="53" w:author="Microsoft Office User" w:date="2016-11-03T16:21:00Z">
        <w:r w:rsidR="004F4D51">
          <w:t>facilitate your</w:t>
        </w:r>
      </w:ins>
      <w:ins w:id="54" w:author="Microsoft Office User" w:date="2016-11-03T16:23:00Z">
        <w:r w:rsidR="00983D19">
          <w:t xml:space="preserve"> business</w:t>
        </w:r>
      </w:ins>
      <w:ins w:id="55" w:author="Microsoft Office User" w:date="2016-11-03T16:21:00Z">
        <w:r w:rsidR="004F4D51">
          <w:t xml:space="preserve"> growth, eliminate </w:t>
        </w:r>
      </w:ins>
      <w:ins w:id="56" w:author="Microsoft Office User" w:date="2016-11-03T16:24:00Z">
        <w:r w:rsidR="00CC0E60">
          <w:t xml:space="preserve">possible </w:t>
        </w:r>
      </w:ins>
      <w:ins w:id="57" w:author="Microsoft Office User" w:date="2016-11-03T16:21:00Z">
        <w:r w:rsidR="004F4D51">
          <w:t>downtime and</w:t>
        </w:r>
      </w:ins>
      <w:ins w:id="58" w:author="Microsoft Office User" w:date="2016-11-03T16:20:00Z">
        <w:r w:rsidR="00D9449A">
          <w:t xml:space="preserve"> maintain long-</w:t>
        </w:r>
        <w:bookmarkStart w:id="59" w:name="_GoBack"/>
        <w:bookmarkEnd w:id="59"/>
        <w:r>
          <w:t xml:space="preserve">term sustainability </w:t>
        </w:r>
      </w:ins>
      <w:ins w:id="60" w:author="Microsoft Office User" w:date="2016-11-03T16:23:00Z">
        <w:r w:rsidR="0033535E">
          <w:t>through advanced technology and</w:t>
        </w:r>
      </w:ins>
      <w:ins w:id="61" w:author="Microsoft Office User" w:date="2016-11-03T16:22:00Z">
        <w:r w:rsidR="004F4D51">
          <w:t xml:space="preserve"> connecting you with industry’</w:t>
        </w:r>
        <w:r w:rsidR="0033535E">
          <w:t>s best logistics providers.</w:t>
        </w:r>
      </w:ins>
    </w:p>
    <w:p w14:paraId="793B0219" w14:textId="77777777" w:rsidR="00AA5EA9" w:rsidRDefault="00AA5EA9" w:rsidP="00B92199">
      <w:pPr>
        <w:spacing w:after="0" w:line="240" w:lineRule="auto"/>
      </w:pPr>
    </w:p>
    <w:p w14:paraId="143D591B" w14:textId="77777777" w:rsidR="00715AED" w:rsidRDefault="00715AED" w:rsidP="00B92199">
      <w:pPr>
        <w:spacing w:after="0" w:line="240" w:lineRule="auto"/>
      </w:pPr>
    </w:p>
    <w:p w14:paraId="1090266C" w14:textId="77777777" w:rsidR="00B92199" w:rsidRDefault="00B92199" w:rsidP="00B92199">
      <w:pPr>
        <w:spacing w:after="0" w:line="240" w:lineRule="auto"/>
      </w:pPr>
      <w:r>
        <w:t xml:space="preserve">(Button 1) </w:t>
      </w:r>
      <w:r>
        <w:tab/>
      </w:r>
      <w:r w:rsidR="00CE5779" w:rsidRPr="00544CDB">
        <w:rPr>
          <w:b/>
          <w:color w:val="C00000"/>
          <w:rPrChange w:id="62" w:author="Microsoft Office User" w:date="2016-11-03T15:20:00Z">
            <w:rPr>
              <w:b/>
            </w:rPr>
          </w:rPrChange>
        </w:rPr>
        <w:t>Start Shipping</w:t>
      </w:r>
      <w:r w:rsidR="00CE5779" w:rsidRPr="00544CDB">
        <w:rPr>
          <w:color w:val="C00000"/>
          <w:rPrChange w:id="63" w:author="Microsoft Office User" w:date="2016-11-03T15:20:00Z">
            <w:rPr/>
          </w:rPrChange>
        </w:rPr>
        <w:t xml:space="preserve"> </w:t>
      </w:r>
      <w:r w:rsidR="000C0BDD" w:rsidRPr="000C0BDD">
        <w:rPr>
          <w:i/>
          <w:color w:val="00B050"/>
        </w:rPr>
        <w:t>(link to http://control.crosstrack.sg/new_signup/)</w:t>
      </w:r>
    </w:p>
    <w:p w14:paraId="051EA6E6" w14:textId="77777777" w:rsidR="00B92199" w:rsidRDefault="00B92199" w:rsidP="00B92199">
      <w:pPr>
        <w:spacing w:after="0" w:line="240" w:lineRule="auto"/>
      </w:pPr>
      <w:r>
        <w:t xml:space="preserve">(Button 2) </w:t>
      </w:r>
      <w:r>
        <w:tab/>
      </w:r>
      <w:r w:rsidR="00CE5779" w:rsidRPr="00544CDB">
        <w:rPr>
          <w:b/>
          <w:color w:val="C00000"/>
          <w:rPrChange w:id="64" w:author="Microsoft Office User" w:date="2016-11-03T15:20:00Z">
            <w:rPr>
              <w:b/>
            </w:rPr>
          </w:rPrChange>
        </w:rPr>
        <w:t>Request a</w:t>
      </w:r>
      <w:r w:rsidRPr="00544CDB">
        <w:rPr>
          <w:b/>
          <w:color w:val="C00000"/>
          <w:rPrChange w:id="65" w:author="Microsoft Office User" w:date="2016-11-03T15:20:00Z">
            <w:rPr>
              <w:b/>
            </w:rPr>
          </w:rPrChange>
        </w:rPr>
        <w:t xml:space="preserve"> Quote</w:t>
      </w:r>
      <w:r w:rsidRPr="00544CDB">
        <w:rPr>
          <w:color w:val="C00000"/>
          <w:rPrChange w:id="66" w:author="Microsoft Office User" w:date="2016-11-03T15:20:00Z">
            <w:rPr/>
          </w:rPrChange>
        </w:rPr>
        <w:t xml:space="preserve"> </w:t>
      </w:r>
      <w:r w:rsidR="000C0BDD" w:rsidRPr="000C0BDD">
        <w:rPr>
          <w:i/>
          <w:color w:val="00B050"/>
        </w:rPr>
        <w:t>(link to contact us page)</w:t>
      </w:r>
    </w:p>
    <w:p w14:paraId="03F578BC" w14:textId="77777777" w:rsidR="00B92199" w:rsidRPr="00B92199" w:rsidRDefault="00B92199" w:rsidP="00B92199">
      <w:pPr>
        <w:spacing w:after="0" w:line="240" w:lineRule="auto"/>
        <w:rPr>
          <w:sz w:val="16"/>
          <w:szCs w:val="16"/>
        </w:rPr>
      </w:pPr>
      <w:r>
        <w:tab/>
      </w:r>
      <w:r>
        <w:tab/>
      </w:r>
      <w:r w:rsidR="00CE5779">
        <w:rPr>
          <w:sz w:val="16"/>
          <w:szCs w:val="16"/>
        </w:rPr>
        <w:t>We’ll get in touch</w:t>
      </w:r>
      <w:r w:rsidR="00437901">
        <w:rPr>
          <w:sz w:val="16"/>
          <w:szCs w:val="16"/>
        </w:rPr>
        <w:t xml:space="preserve"> within 1</w:t>
      </w:r>
      <w:r w:rsidRPr="00B92199">
        <w:rPr>
          <w:sz w:val="16"/>
          <w:szCs w:val="16"/>
        </w:rPr>
        <w:t xml:space="preserve"> hour* of request</w:t>
      </w:r>
    </w:p>
    <w:p w14:paraId="7B257A18" w14:textId="77777777" w:rsidR="00B92199" w:rsidRDefault="0032611F" w:rsidP="00B92199">
      <w:pPr>
        <w:spacing w:after="0" w:line="240" w:lineRule="auto"/>
      </w:pPr>
      <w:r>
        <w:t xml:space="preserve">(Button 3) </w:t>
      </w:r>
      <w:r>
        <w:tab/>
        <w:t>Track your Order</w:t>
      </w:r>
    </w:p>
    <w:p w14:paraId="67C9D497" w14:textId="77777777" w:rsidR="0032611F" w:rsidRDefault="0032611F" w:rsidP="00B92199">
      <w:pPr>
        <w:spacing w:after="0" w:line="240" w:lineRule="auto"/>
      </w:pPr>
    </w:p>
    <w:p w14:paraId="44ED9805" w14:textId="77777777" w:rsidR="009F512D" w:rsidRDefault="009F512D" w:rsidP="009F512D">
      <w:pPr>
        <w:spacing w:after="0" w:line="240" w:lineRule="auto"/>
      </w:pPr>
    </w:p>
    <w:p w14:paraId="69EDD89F" w14:textId="77777777" w:rsidR="00B92199" w:rsidRDefault="00B92199" w:rsidP="009F512D">
      <w:pPr>
        <w:spacing w:after="0" w:line="240" w:lineRule="auto"/>
      </w:pPr>
    </w:p>
    <w:p w14:paraId="649C3FAD" w14:textId="77777777" w:rsidR="0032611F" w:rsidRDefault="00B92199" w:rsidP="009F512D">
      <w:pPr>
        <w:spacing w:after="0" w:line="240" w:lineRule="auto"/>
      </w:pPr>
      <w:r>
        <w:t>*During office hours</w:t>
      </w:r>
    </w:p>
    <w:p w14:paraId="5943A99C" w14:textId="77777777" w:rsidR="00E30304" w:rsidRDefault="00E30304"/>
    <w:p w14:paraId="13CEB6BE" w14:textId="77777777" w:rsidR="00E30304" w:rsidRDefault="00E30304">
      <w:r>
        <w:t>Customers Logos</w:t>
      </w:r>
      <w:r w:rsidR="00B44DB4">
        <w:t xml:space="preserve"> </w:t>
      </w:r>
      <w:r w:rsidR="00B44DB4" w:rsidRPr="00B44DB4">
        <w:rPr>
          <w:i/>
          <w:color w:val="00B050"/>
        </w:rPr>
        <w:t>(to be provided by CT)</w:t>
      </w:r>
    </w:p>
    <w:p w14:paraId="7C454E2B" w14:textId="77777777" w:rsidR="0032611F" w:rsidRPr="0032611F" w:rsidRDefault="00E30304">
      <w:pPr>
        <w:rPr>
          <w:i/>
          <w:color w:val="00B050"/>
        </w:rPr>
      </w:pPr>
      <w:r>
        <w:t>Partners Logos</w:t>
      </w:r>
      <w:r w:rsidR="00B44DB4">
        <w:t xml:space="preserve"> </w:t>
      </w:r>
      <w:r w:rsidR="00B44DB4" w:rsidRPr="00B44DB4">
        <w:rPr>
          <w:i/>
          <w:color w:val="00B050"/>
        </w:rPr>
        <w:t>(to be provided by CT)</w:t>
      </w:r>
      <w:r w:rsidR="0032611F" w:rsidRPr="0032611F">
        <w:rPr>
          <w:i/>
          <w:color w:val="00B050"/>
        </w:rPr>
        <w:br w:type="page"/>
      </w:r>
    </w:p>
    <w:p w14:paraId="09D4BBD7" w14:textId="30364491" w:rsidR="008718DE" w:rsidRPr="008718DE" w:rsidRDefault="00094B5E" w:rsidP="009F512D">
      <w:pPr>
        <w:spacing w:after="0" w:line="240" w:lineRule="auto"/>
        <w:rPr>
          <w:u w:val="single"/>
        </w:rPr>
      </w:pPr>
      <w:r w:rsidRPr="00544CDB">
        <w:rPr>
          <w:b/>
          <w:color w:val="C00000"/>
          <w:u w:val="single"/>
          <w:rPrChange w:id="67" w:author="Microsoft Office User" w:date="2016-11-03T15:20:00Z">
            <w:rPr>
              <w:b/>
              <w:u w:val="single"/>
            </w:rPr>
          </w:rPrChange>
        </w:rPr>
        <w:lastRenderedPageBreak/>
        <w:t>Get in Touch!</w:t>
      </w:r>
      <w:r w:rsidR="00B44DB4" w:rsidRPr="00544CDB">
        <w:rPr>
          <w:color w:val="C00000"/>
          <w:u w:val="single"/>
          <w:rPrChange w:id="68" w:author="Microsoft Office User" w:date="2016-11-03T15:20:00Z">
            <w:rPr>
              <w:u w:val="single"/>
            </w:rPr>
          </w:rPrChange>
        </w:rPr>
        <w:t xml:space="preserve"> </w:t>
      </w:r>
      <w:r w:rsidR="000C0BDD" w:rsidRPr="000C0BDD">
        <w:rPr>
          <w:i/>
          <w:color w:val="00B050"/>
          <w:u w:val="single"/>
        </w:rPr>
        <w:t xml:space="preserve">(refer to Charles Schwab </w:t>
      </w:r>
      <w:hyperlink r:id="rId14" w:history="1">
        <w:r w:rsidR="000C0BDD" w:rsidRPr="000C0BDD">
          <w:rPr>
            <w:rStyle w:val="Hyperlink"/>
            <w:i/>
            <w:color w:val="00B050"/>
          </w:rPr>
          <w:t>Contact Us</w:t>
        </w:r>
      </w:hyperlink>
      <w:r w:rsidR="000C0BDD" w:rsidRPr="000C0BDD">
        <w:rPr>
          <w:i/>
          <w:color w:val="00B050"/>
          <w:u w:val="single"/>
        </w:rPr>
        <w:t xml:space="preserve"> page as reference on the layout)</w:t>
      </w:r>
    </w:p>
    <w:p w14:paraId="4136D017" w14:textId="77777777" w:rsidR="008718DE" w:rsidRDefault="008718DE" w:rsidP="009F512D">
      <w:pPr>
        <w:spacing w:after="0" w:line="240" w:lineRule="auto"/>
      </w:pPr>
    </w:p>
    <w:p w14:paraId="6ED9E9E7" w14:textId="3BD74B66" w:rsidR="006C5D05" w:rsidRPr="00544CDB" w:rsidRDefault="00094B5E" w:rsidP="006C5D05">
      <w:pPr>
        <w:spacing w:after="0" w:line="240" w:lineRule="auto"/>
        <w:rPr>
          <w:b/>
          <w:color w:val="C00000"/>
          <w:u w:val="single"/>
          <w:rPrChange w:id="69" w:author="Microsoft Office User" w:date="2016-11-03T15:20:00Z">
            <w:rPr>
              <w:b/>
              <w:u w:val="single"/>
            </w:rPr>
          </w:rPrChange>
        </w:rPr>
      </w:pPr>
      <w:r w:rsidRPr="00544CDB">
        <w:rPr>
          <w:b/>
          <w:color w:val="C00000"/>
          <w:u w:val="single"/>
          <w:rPrChange w:id="70" w:author="Microsoft Office User" w:date="2016-11-03T15:20:00Z">
            <w:rPr>
              <w:b/>
              <w:u w:val="single"/>
            </w:rPr>
          </w:rPrChange>
        </w:rPr>
        <w:t>Find Us</w:t>
      </w:r>
    </w:p>
    <w:p w14:paraId="38EF442C" w14:textId="77777777" w:rsidR="006C5D05" w:rsidRPr="006C5D05" w:rsidRDefault="006C5D05" w:rsidP="006C5D05">
      <w:pPr>
        <w:spacing w:after="0" w:line="240" w:lineRule="auto"/>
        <w:rPr>
          <w:i/>
          <w:color w:val="00B050"/>
        </w:rPr>
      </w:pPr>
      <w:r w:rsidRPr="006C5D05">
        <w:rPr>
          <w:i/>
          <w:color w:val="00B050"/>
        </w:rPr>
        <w:t>(To show a map of our location)</w:t>
      </w:r>
    </w:p>
    <w:p w14:paraId="4E170C33" w14:textId="77777777" w:rsidR="006C5D05" w:rsidRDefault="006C5D05" w:rsidP="006C5D05">
      <w:pPr>
        <w:spacing w:after="0" w:line="240" w:lineRule="auto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2 Jalan Rajah #05-24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Golden Wall Flatted Factory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Singapore 329134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T :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+65 635 44 635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E :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hyperlink r:id="rId15" w:history="1">
        <w:r>
          <w:rPr>
            <w:rStyle w:val="Hyperlink"/>
            <w:rFonts w:ascii="Arial" w:hAnsi="Arial" w:cs="Arial"/>
            <w:color w:val="111111"/>
            <w:sz w:val="21"/>
            <w:szCs w:val="21"/>
            <w:u w:val="none"/>
            <w:shd w:val="clear" w:color="auto" w:fill="FFFFFF"/>
          </w:rPr>
          <w:t>info@crosstrack.sg</w:t>
        </w:r>
      </w:hyperlink>
    </w:p>
    <w:p w14:paraId="653BCD8D" w14:textId="77777777" w:rsidR="006C5D05" w:rsidRDefault="006C5D05" w:rsidP="009F512D">
      <w:pPr>
        <w:spacing w:after="0" w:line="240" w:lineRule="auto"/>
        <w:rPr>
          <w:b/>
        </w:rPr>
      </w:pPr>
    </w:p>
    <w:p w14:paraId="42498FEF" w14:textId="77777777" w:rsidR="006C5D05" w:rsidRDefault="006C5D05" w:rsidP="009F512D">
      <w:pPr>
        <w:spacing w:after="0" w:line="240" w:lineRule="auto"/>
        <w:rPr>
          <w:b/>
        </w:rPr>
      </w:pPr>
    </w:p>
    <w:p w14:paraId="1B23AB61" w14:textId="77777777" w:rsidR="006C5D05" w:rsidRPr="006C5D05" w:rsidRDefault="006C5D05" w:rsidP="009F512D">
      <w:pPr>
        <w:spacing w:after="0" w:line="240" w:lineRule="auto"/>
        <w:rPr>
          <w:b/>
        </w:rPr>
      </w:pPr>
    </w:p>
    <w:p w14:paraId="42725CC3" w14:textId="77777777" w:rsidR="008718DE" w:rsidRDefault="005E3203" w:rsidP="009F512D">
      <w:pPr>
        <w:spacing w:after="0" w:line="240" w:lineRule="auto"/>
      </w:pPr>
      <w:r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093125" wp14:editId="0AAF38F4">
                <wp:simplePos x="0" y="0"/>
                <wp:positionH relativeFrom="column">
                  <wp:posOffset>4262120</wp:posOffset>
                </wp:positionH>
                <wp:positionV relativeFrom="paragraph">
                  <wp:posOffset>1383665</wp:posOffset>
                </wp:positionV>
                <wp:extent cx="1464310" cy="475615"/>
                <wp:effectExtent l="0" t="0" r="0" b="0"/>
                <wp:wrapNone/>
                <wp:docPr id="1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310" cy="475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FD62E4" w14:textId="77777777" w:rsidR="004110E1" w:rsidRPr="008718DE" w:rsidRDefault="004110E1" w:rsidP="00F812DF">
                            <w:pPr>
                              <w:rPr>
                                <w:i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color w:val="00B050"/>
                                <w:sz w:val="16"/>
                                <w:szCs w:val="16"/>
                              </w:rPr>
                              <w:t>Change the icon and link the email  to info@crosstrack.sg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9312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7" o:spid="_x0000_s1026" type="#_x0000_t202" style="position:absolute;margin-left:335.6pt;margin-top:108.95pt;width:115.3pt;height:37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" stroked="f">
                <v:textbox>
                  <w:txbxContent>
                    <w:p w14:paraId="77FD62E4" w14:textId="77777777" w:rsidR="004110E1" w:rsidRPr="008718DE" w:rsidRDefault="004110E1" w:rsidP="00F812DF">
                      <w:pPr>
                        <w:rPr>
                          <w:i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color w:val="00B050"/>
                          <w:sz w:val="16"/>
                          <w:szCs w:val="16"/>
                        </w:rPr>
                        <w:t>Change the icon and link the email  to info@crosstrack.sg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289A51" wp14:editId="53B4FFAC">
                <wp:simplePos x="0" y="0"/>
                <wp:positionH relativeFrom="column">
                  <wp:posOffset>4526915</wp:posOffset>
                </wp:positionH>
                <wp:positionV relativeFrom="paragraph">
                  <wp:posOffset>1098550</wp:posOffset>
                </wp:positionV>
                <wp:extent cx="994410" cy="227965"/>
                <wp:effectExtent l="0" t="0" r="0" b="0"/>
                <wp:wrapNone/>
                <wp:docPr id="1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410" cy="227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125353" w14:textId="77777777" w:rsidR="004110E1" w:rsidRPr="008718DE" w:rsidRDefault="004110E1" w:rsidP="00F812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Ask for A Quote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89A51" id="Text_x0020_Box_x0020_6" o:spid="_x0000_s1027" type="#_x0000_t202" style="position:absolute;margin-left:356.45pt;margin-top:86.5pt;width:78.3pt;height:17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" stroked="f">
                <v:textbox>
                  <w:txbxContent>
                    <w:p w14:paraId="61125353" w14:textId="77777777" w:rsidR="004110E1" w:rsidRPr="008718DE" w:rsidRDefault="004110E1" w:rsidP="00F812D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Ask for A Quote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C15933" wp14:editId="5187F30F">
                <wp:simplePos x="0" y="0"/>
                <wp:positionH relativeFrom="column">
                  <wp:posOffset>4462145</wp:posOffset>
                </wp:positionH>
                <wp:positionV relativeFrom="paragraph">
                  <wp:posOffset>537210</wp:posOffset>
                </wp:positionV>
                <wp:extent cx="1059180" cy="264795"/>
                <wp:effectExtent l="0" t="0" r="0" b="0"/>
                <wp:wrapNone/>
                <wp:docPr id="1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3E624C" w14:textId="77777777" w:rsidR="004110E1" w:rsidRPr="00F812DF" w:rsidRDefault="004110E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812DF">
                              <w:rPr>
                                <w:sz w:val="20"/>
                                <w:szCs w:val="20"/>
                              </w:rPr>
                              <w:t>Business Enquiry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15933" id="Text_x0020_Box_x0020_5" o:spid="_x0000_s1028" type="#_x0000_t202" style="position:absolute;margin-left:351.35pt;margin-top:42.3pt;width:83.4pt;height:20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" stroked="f">
                <v:textbox>
                  <w:txbxContent>
                    <w:p w14:paraId="613E624C" w14:textId="77777777" w:rsidR="004110E1" w:rsidRPr="00F812DF" w:rsidRDefault="004110E1">
                      <w:pPr>
                        <w:rPr>
                          <w:sz w:val="20"/>
                          <w:szCs w:val="20"/>
                        </w:rPr>
                      </w:pPr>
                      <w:r w:rsidRPr="00F812DF">
                        <w:rPr>
                          <w:sz w:val="20"/>
                          <w:szCs w:val="20"/>
                        </w:rPr>
                        <w:t>Business Enquiry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en-GB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84781D" wp14:editId="6000DF6D">
                <wp:simplePos x="0" y="0"/>
                <wp:positionH relativeFrom="column">
                  <wp:posOffset>1470660</wp:posOffset>
                </wp:positionH>
                <wp:positionV relativeFrom="paragraph">
                  <wp:posOffset>1383665</wp:posOffset>
                </wp:positionV>
                <wp:extent cx="1503680" cy="212725"/>
                <wp:effectExtent l="0" t="0" r="0" b="0"/>
                <wp:wrapNone/>
                <wp:docPr id="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21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40C919" w14:textId="77777777" w:rsidR="004110E1" w:rsidRPr="008718DE" w:rsidRDefault="004110E1">
                            <w:pPr>
                              <w:rPr>
                                <w:i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8718DE">
                              <w:rPr>
                                <w:i/>
                                <w:color w:val="00B050"/>
                                <w:sz w:val="16"/>
                                <w:szCs w:val="16"/>
                              </w:rPr>
                              <w:t>Email link to info@crosstrack.sg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4781D" id="Text_x0020_Box_x0020_4" o:spid="_x0000_s1029" type="#_x0000_t202" style="position:absolute;margin-left:115.8pt;margin-top:108.95pt;width:118.4pt;height:1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" stroked="f">
                <v:textbox>
                  <w:txbxContent>
                    <w:p w14:paraId="1240C919" w14:textId="77777777" w:rsidR="004110E1" w:rsidRPr="008718DE" w:rsidRDefault="004110E1">
                      <w:pPr>
                        <w:rPr>
                          <w:i/>
                          <w:color w:val="00B050"/>
                          <w:sz w:val="16"/>
                          <w:szCs w:val="16"/>
                        </w:rPr>
                      </w:pPr>
                      <w:r w:rsidRPr="008718DE">
                        <w:rPr>
                          <w:i/>
                          <w:color w:val="00B050"/>
                          <w:sz w:val="16"/>
                          <w:szCs w:val="16"/>
                        </w:rPr>
                        <w:t>Email link to info@crosstrack.sg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885235" wp14:editId="34C68D87">
                <wp:simplePos x="0" y="0"/>
                <wp:positionH relativeFrom="column">
                  <wp:posOffset>540385</wp:posOffset>
                </wp:positionH>
                <wp:positionV relativeFrom="paragraph">
                  <wp:posOffset>1055370</wp:posOffset>
                </wp:positionV>
                <wp:extent cx="695325" cy="227965"/>
                <wp:effectExtent l="0" t="0" r="0" b="0"/>
                <wp:wrapNone/>
                <wp:docPr id="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27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4FB7D6" w14:textId="77777777" w:rsidR="004110E1" w:rsidRPr="008718DE" w:rsidRDefault="004110E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718DE">
                              <w:rPr>
                                <w:sz w:val="16"/>
                                <w:szCs w:val="16"/>
                              </w:rPr>
                              <w:t>635 44 635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85235" id="Text_x0020_Box_x0020_3" o:spid="_x0000_s1030" type="#_x0000_t202" style="position:absolute;margin-left:42.55pt;margin-top:83.1pt;width:54.75pt;height:17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" stroked="f">
                <v:textbox>
                  <w:txbxContent>
                    <w:p w14:paraId="044FB7D6" w14:textId="77777777" w:rsidR="004110E1" w:rsidRPr="008718DE" w:rsidRDefault="004110E1">
                      <w:pPr>
                        <w:rPr>
                          <w:sz w:val="16"/>
                          <w:szCs w:val="16"/>
                        </w:rPr>
                      </w:pPr>
                      <w:r w:rsidRPr="008718DE">
                        <w:rPr>
                          <w:sz w:val="16"/>
                          <w:szCs w:val="16"/>
                        </w:rPr>
                        <w:t>635 44 635</w:t>
                      </w:r>
                    </w:p>
                  </w:txbxContent>
                </v:textbox>
              </v:shape>
            </w:pict>
          </mc:Fallback>
        </mc:AlternateContent>
      </w:r>
      <w:r w:rsidR="008718DE">
        <w:rPr>
          <w:noProof/>
          <w:lang w:val="en-GB" w:eastAsia="zh-CN"/>
        </w:rPr>
        <w:drawing>
          <wp:inline distT="0" distB="0" distL="0" distR="0" wp14:anchorId="40303874" wp14:editId="14F28DC3">
            <wp:extent cx="5707267" cy="1530036"/>
            <wp:effectExtent l="19050" t="0" r="773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8401" r="4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267" cy="1530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5D8B58" w14:textId="77777777" w:rsidR="008718DE" w:rsidRDefault="008718DE" w:rsidP="009F512D">
      <w:pPr>
        <w:spacing w:after="0" w:line="240" w:lineRule="auto"/>
      </w:pPr>
    </w:p>
    <w:p w14:paraId="77B77506" w14:textId="77777777" w:rsidR="008718DE" w:rsidRDefault="008718DE" w:rsidP="009F512D">
      <w:pPr>
        <w:spacing w:after="0" w:line="240" w:lineRule="auto"/>
      </w:pPr>
    </w:p>
    <w:p w14:paraId="54116103" w14:textId="49034FE4" w:rsidR="008718DE" w:rsidRPr="00F812DF" w:rsidRDefault="00E77D14" w:rsidP="009F512D">
      <w:pPr>
        <w:spacing w:after="0" w:line="240" w:lineRule="auto"/>
        <w:rPr>
          <w:u w:val="single"/>
        </w:rPr>
      </w:pPr>
      <w:ins w:id="71" w:author="Microsoft Office User" w:date="2016-11-03T12:09:00Z">
        <w:r>
          <w:rPr>
            <w:u w:val="single"/>
          </w:rPr>
          <w:t>Customer</w:t>
        </w:r>
      </w:ins>
      <w:del w:id="72" w:author="Microsoft Office User" w:date="2016-11-03T12:09:00Z">
        <w:r w:rsidR="00F812DF" w:rsidRPr="00F812DF" w:rsidDel="00E77D14">
          <w:rPr>
            <w:u w:val="single"/>
          </w:rPr>
          <w:delText>Email</w:delText>
        </w:r>
      </w:del>
      <w:r w:rsidR="00F812DF">
        <w:rPr>
          <w:u w:val="single"/>
        </w:rPr>
        <w:t xml:space="preserve"> </w:t>
      </w:r>
      <w:ins w:id="73" w:author="Microsoft Office User" w:date="2016-11-03T12:09:00Z">
        <w:r>
          <w:rPr>
            <w:u w:val="single"/>
          </w:rPr>
          <w:t>E</w:t>
        </w:r>
      </w:ins>
      <w:del w:id="74" w:author="Microsoft Office User" w:date="2016-11-03T12:09:00Z">
        <w:r w:rsidR="00F812DF" w:rsidDel="00E77D14">
          <w:rPr>
            <w:u w:val="single"/>
          </w:rPr>
          <w:delText>e</w:delText>
        </w:r>
      </w:del>
      <w:r w:rsidR="00F812DF">
        <w:rPr>
          <w:u w:val="single"/>
        </w:rPr>
        <w:t>nquiry</w:t>
      </w:r>
      <w:del w:id="75" w:author="Microsoft Office User" w:date="2016-11-03T12:09:00Z">
        <w:r w:rsidR="000C4F0D" w:rsidDel="00E77D14">
          <w:rPr>
            <w:u w:val="single"/>
          </w:rPr>
          <w:delText xml:space="preserve"> form</w:delText>
        </w:r>
        <w:r w:rsidR="006C5D05" w:rsidDel="00E77D14">
          <w:rPr>
            <w:u w:val="single"/>
          </w:rPr>
          <w:delText xml:space="preserve"> content</w:delText>
        </w:r>
      </w:del>
      <w:r w:rsidR="00F812DF" w:rsidRPr="00F812DF">
        <w:rPr>
          <w:u w:val="single"/>
        </w:rPr>
        <w:t>:</w:t>
      </w:r>
    </w:p>
    <w:p w14:paraId="39C3976B" w14:textId="1870FA6E" w:rsidR="00794A02" w:rsidRDefault="00B44DB4" w:rsidP="009F512D">
      <w:pPr>
        <w:spacing w:after="0" w:line="240" w:lineRule="auto"/>
      </w:pPr>
      <w:del w:id="76" w:author="Microsoft Office User" w:date="2016-11-03T12:08:00Z">
        <w:r w:rsidDel="00E77D14">
          <w:delText xml:space="preserve">Your </w:delText>
        </w:r>
      </w:del>
      <w:r w:rsidR="008718DE">
        <w:t>Name:</w:t>
      </w:r>
    </w:p>
    <w:p w14:paraId="1F94A9DB" w14:textId="77777777" w:rsidR="008718DE" w:rsidRDefault="008718DE" w:rsidP="009F512D">
      <w:pPr>
        <w:spacing w:after="0" w:line="240" w:lineRule="auto"/>
      </w:pPr>
      <w:r>
        <w:t xml:space="preserve">Company (optional): </w:t>
      </w:r>
    </w:p>
    <w:p w14:paraId="25450310" w14:textId="4144179E" w:rsidR="008718DE" w:rsidRDefault="00B44DB4" w:rsidP="009F512D">
      <w:pPr>
        <w:spacing w:after="0" w:line="240" w:lineRule="auto"/>
      </w:pPr>
      <w:del w:id="77" w:author="Microsoft Office User" w:date="2016-11-03T12:08:00Z">
        <w:r w:rsidDel="00E77D14">
          <w:delText xml:space="preserve">Your </w:delText>
        </w:r>
      </w:del>
      <w:r w:rsidR="008718DE">
        <w:t>Email Address:</w:t>
      </w:r>
    </w:p>
    <w:p w14:paraId="639341BF" w14:textId="6C4AD114" w:rsidR="008718DE" w:rsidRDefault="00B44DB4" w:rsidP="009F512D">
      <w:pPr>
        <w:spacing w:after="0" w:line="240" w:lineRule="auto"/>
      </w:pPr>
      <w:del w:id="78" w:author="Microsoft Office User" w:date="2016-11-03T12:08:00Z">
        <w:r w:rsidDel="00E77D14">
          <w:delText xml:space="preserve">Your </w:delText>
        </w:r>
      </w:del>
      <w:r w:rsidR="008718DE">
        <w:t>Contact Number (optional):</w:t>
      </w:r>
    </w:p>
    <w:p w14:paraId="234E1A6C" w14:textId="77777777" w:rsidR="008718DE" w:rsidRDefault="008718DE" w:rsidP="009F512D">
      <w:pPr>
        <w:spacing w:after="0" w:line="240" w:lineRule="auto"/>
      </w:pPr>
      <w:r>
        <w:t xml:space="preserve">Your Message </w:t>
      </w:r>
      <w:r w:rsidRPr="008718DE">
        <w:rPr>
          <w:i/>
          <w:color w:val="00B050"/>
        </w:rPr>
        <w:t>(any max numbers?)</w:t>
      </w:r>
      <w:r>
        <w:t>:</w:t>
      </w:r>
    </w:p>
    <w:p w14:paraId="06587981" w14:textId="77777777" w:rsidR="008718DE" w:rsidRDefault="008718DE" w:rsidP="009F512D">
      <w:pPr>
        <w:spacing w:after="0" w:line="240" w:lineRule="auto"/>
      </w:pPr>
    </w:p>
    <w:p w14:paraId="0B39FC4B" w14:textId="29B6A434" w:rsidR="00F812DF" w:rsidRPr="00F812DF" w:rsidRDefault="00F812DF" w:rsidP="00F812DF">
      <w:pPr>
        <w:spacing w:after="0" w:line="240" w:lineRule="auto"/>
        <w:rPr>
          <w:u w:val="single"/>
        </w:rPr>
      </w:pPr>
      <w:r>
        <w:rPr>
          <w:u w:val="single"/>
        </w:rPr>
        <w:t xml:space="preserve">Business </w:t>
      </w:r>
      <w:ins w:id="79" w:author="Microsoft Office User" w:date="2016-11-03T12:08:00Z">
        <w:r w:rsidR="00E77D14">
          <w:rPr>
            <w:u w:val="single"/>
          </w:rPr>
          <w:t>E</w:t>
        </w:r>
      </w:ins>
      <w:del w:id="80" w:author="Microsoft Office User" w:date="2016-11-03T12:08:00Z">
        <w:r w:rsidDel="00E77D14">
          <w:rPr>
            <w:u w:val="single"/>
          </w:rPr>
          <w:delText>e</w:delText>
        </w:r>
      </w:del>
      <w:r>
        <w:rPr>
          <w:u w:val="single"/>
        </w:rPr>
        <w:t>nquir</w:t>
      </w:r>
      <w:ins w:id="81" w:author="Microsoft Office User" w:date="2016-11-03T12:08:00Z">
        <w:r w:rsidR="00E77D14">
          <w:rPr>
            <w:u w:val="single"/>
          </w:rPr>
          <w:t>y</w:t>
        </w:r>
      </w:ins>
      <w:del w:id="82" w:author="Microsoft Office User" w:date="2016-11-03T12:08:00Z">
        <w:r w:rsidDel="00E77D14">
          <w:rPr>
            <w:u w:val="single"/>
          </w:rPr>
          <w:delText>y</w:delText>
        </w:r>
        <w:r w:rsidR="006C5D05" w:rsidDel="00E77D14">
          <w:rPr>
            <w:u w:val="single"/>
          </w:rPr>
          <w:delText xml:space="preserve"> content</w:delText>
        </w:r>
      </w:del>
      <w:r w:rsidRPr="00F812DF">
        <w:rPr>
          <w:u w:val="single"/>
        </w:rPr>
        <w:t>:</w:t>
      </w:r>
    </w:p>
    <w:p w14:paraId="4A908616" w14:textId="285583D6" w:rsidR="00F812DF" w:rsidRDefault="00B44DB4" w:rsidP="00F812DF">
      <w:pPr>
        <w:spacing w:after="0" w:line="240" w:lineRule="auto"/>
      </w:pPr>
      <w:del w:id="83" w:author="Microsoft Office User" w:date="2016-11-03T12:08:00Z">
        <w:r w:rsidDel="00E77D14">
          <w:delText xml:space="preserve">Your </w:delText>
        </w:r>
      </w:del>
      <w:r w:rsidR="00F812DF">
        <w:t>Name:</w:t>
      </w:r>
    </w:p>
    <w:p w14:paraId="2574E6B7" w14:textId="77777777" w:rsidR="00F812DF" w:rsidRDefault="00F812DF" w:rsidP="00F812DF">
      <w:pPr>
        <w:spacing w:after="0" w:line="240" w:lineRule="auto"/>
      </w:pPr>
      <w:r>
        <w:t xml:space="preserve">Company: </w:t>
      </w:r>
    </w:p>
    <w:p w14:paraId="10C3C377" w14:textId="73AF62F5" w:rsidR="00F812DF" w:rsidRDefault="00B44DB4" w:rsidP="00F812DF">
      <w:pPr>
        <w:spacing w:after="0" w:line="240" w:lineRule="auto"/>
      </w:pPr>
      <w:del w:id="84" w:author="Microsoft Office User" w:date="2016-11-03T12:08:00Z">
        <w:r w:rsidDel="00E77D14">
          <w:delText xml:space="preserve">Your </w:delText>
        </w:r>
      </w:del>
      <w:r w:rsidR="00F812DF">
        <w:t>Email Address:</w:t>
      </w:r>
    </w:p>
    <w:p w14:paraId="412E5C8F" w14:textId="2A745661" w:rsidR="00F812DF" w:rsidRDefault="00B44DB4" w:rsidP="00F812DF">
      <w:pPr>
        <w:spacing w:after="0" w:line="240" w:lineRule="auto"/>
      </w:pPr>
      <w:del w:id="85" w:author="Microsoft Office User" w:date="2016-11-03T12:08:00Z">
        <w:r w:rsidDel="00E77D14">
          <w:delText xml:space="preserve">Your </w:delText>
        </w:r>
      </w:del>
      <w:r w:rsidR="00F812DF">
        <w:t>Contact Number:</w:t>
      </w:r>
    </w:p>
    <w:p w14:paraId="2AA1B9DC" w14:textId="77777777" w:rsidR="00F812DF" w:rsidRDefault="00F812DF" w:rsidP="00F812DF">
      <w:pPr>
        <w:spacing w:after="0" w:line="240" w:lineRule="auto"/>
      </w:pPr>
      <w:r>
        <w:t>Industry:</w:t>
      </w:r>
    </w:p>
    <w:p w14:paraId="1963F395" w14:textId="09233FDC" w:rsidR="00B44DB4" w:rsidRDefault="00B44DB4" w:rsidP="00F812DF">
      <w:pPr>
        <w:spacing w:after="0" w:line="240" w:lineRule="auto"/>
      </w:pPr>
      <w:r>
        <w:t xml:space="preserve">How did you </w:t>
      </w:r>
      <w:del w:id="86" w:author="Microsoft Office User" w:date="2016-11-03T12:07:00Z">
        <w:r w:rsidDel="00E77D14">
          <w:delText>get to find out</w:delText>
        </w:r>
      </w:del>
      <w:ins w:id="87" w:author="Microsoft Office User" w:date="2016-11-03T12:07:00Z">
        <w:r w:rsidR="00E77D14">
          <w:t>know</w:t>
        </w:r>
      </w:ins>
      <w:r>
        <w:t xml:space="preserve"> about CrossTrack?</w:t>
      </w:r>
    </w:p>
    <w:p w14:paraId="2A84599F" w14:textId="5EC622ED" w:rsidR="00B44DB4" w:rsidRDefault="00B44DB4" w:rsidP="00F812DF">
      <w:pPr>
        <w:spacing w:after="0" w:line="240" w:lineRule="auto"/>
      </w:pPr>
      <w:r>
        <w:rPr>
          <w:noProof/>
          <w:lang w:val="en-GB" w:eastAsia="zh-CN"/>
        </w:rPr>
        <w:drawing>
          <wp:inline distT="0" distB="0" distL="0" distR="0" wp14:anchorId="38354097" wp14:editId="6DFBB705">
            <wp:extent cx="2447235" cy="20989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960" cy="210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ins w:id="88" w:author="Microsoft Office User" w:date="2016-11-03T12:10:00Z">
        <w:r w:rsidR="00E77D14">
          <w:br/>
        </w:r>
      </w:ins>
    </w:p>
    <w:p w14:paraId="326EEEF8" w14:textId="51ACB0CC" w:rsidR="00B44DB4" w:rsidRDefault="00B44DB4" w:rsidP="0059338A">
      <w:pPr>
        <w:spacing w:after="0" w:line="240" w:lineRule="auto"/>
      </w:pPr>
      <w:del w:id="89" w:author="Microsoft Office User" w:date="2016-11-03T12:19:00Z">
        <w:r w:rsidDel="00755DF3">
          <w:delText xml:space="preserve">Your </w:delText>
        </w:r>
      </w:del>
      <w:ins w:id="90" w:author="Microsoft Office User" w:date="2016-11-03T12:19:00Z">
        <w:r w:rsidR="00755DF3">
          <w:t>Let us know your D</w:t>
        </w:r>
      </w:ins>
      <w:del w:id="91" w:author="Microsoft Office User" w:date="2016-11-03T12:19:00Z">
        <w:r w:rsidDel="00755DF3">
          <w:delText>D</w:delText>
        </w:r>
      </w:del>
      <w:r>
        <w:t xml:space="preserve">elivery Requirements </w:t>
      </w:r>
      <w:r w:rsidRPr="00B44DB4">
        <w:rPr>
          <w:i/>
          <w:color w:val="00B050"/>
        </w:rPr>
        <w:t>(all questions are compulsory):</w:t>
      </w:r>
    </w:p>
    <w:p w14:paraId="64D28180" w14:textId="77777777" w:rsidR="00B44DB4" w:rsidRDefault="00B44DB4" w:rsidP="00B44DB4">
      <w:pPr>
        <w:pStyle w:val="ListParagraph"/>
        <w:numPr>
          <w:ilvl w:val="0"/>
          <w:numId w:val="7"/>
        </w:numPr>
        <w:spacing w:after="0" w:line="240" w:lineRule="auto"/>
      </w:pPr>
      <w:r>
        <w:lastRenderedPageBreak/>
        <w:t>Type of Delivery</w:t>
      </w:r>
    </w:p>
    <w:p w14:paraId="7ABEEA6E" w14:textId="46F09422" w:rsidR="00104CD6" w:rsidRDefault="00104CD6" w:rsidP="00104CD6">
      <w:pPr>
        <w:pStyle w:val="ListParagraph"/>
        <w:numPr>
          <w:ilvl w:val="1"/>
          <w:numId w:val="7"/>
        </w:numPr>
        <w:spacing w:after="0" w:line="240" w:lineRule="auto"/>
      </w:pPr>
      <w:r>
        <w:t>Ad Hoc (</w:t>
      </w:r>
      <w:del w:id="92" w:author="Microsoft Office User" w:date="2016-11-03T12:11:00Z">
        <w:r w:rsidDel="00E77D14">
          <w:delText>not every day yet</w:delText>
        </w:r>
      </w:del>
      <w:ins w:id="93" w:author="Microsoft Office User" w:date="2016-11-03T12:12:00Z">
        <w:r w:rsidR="00E77D14">
          <w:t xml:space="preserve">Minimum </w:t>
        </w:r>
      </w:ins>
      <w:del w:id="94" w:author="Microsoft Office User" w:date="2016-11-03T12:12:00Z">
        <w:r w:rsidDel="00E77D14">
          <w:delText xml:space="preserve"> more than </w:delText>
        </w:r>
      </w:del>
      <w:r>
        <w:t>5 deliveries per week)</w:t>
      </w:r>
    </w:p>
    <w:p w14:paraId="0934837D" w14:textId="061D5FB8" w:rsidR="00104CD6" w:rsidRDefault="00104CD6" w:rsidP="00104CD6">
      <w:pPr>
        <w:pStyle w:val="ListParagraph"/>
        <w:numPr>
          <w:ilvl w:val="1"/>
          <w:numId w:val="7"/>
        </w:numPr>
        <w:spacing w:after="0" w:line="240" w:lineRule="auto"/>
      </w:pPr>
      <w:r>
        <w:t>Scheduled (</w:t>
      </w:r>
      <w:del w:id="95" w:author="Microsoft Office User" w:date="2016-11-03T12:18:00Z">
        <w:r w:rsidDel="00755DF3">
          <w:delText>fixed job)</w:delText>
        </w:r>
      </w:del>
      <w:ins w:id="96" w:author="Microsoft Office User" w:date="2016-11-03T12:18:00Z">
        <w:r w:rsidR="00755DF3">
          <w:t>Fixed amount of deliveries)</w:t>
        </w:r>
      </w:ins>
      <w:r>
        <w:t xml:space="preserve"> </w:t>
      </w:r>
    </w:p>
    <w:p w14:paraId="3EA4F9E6" w14:textId="77777777" w:rsidR="00104CD6" w:rsidRDefault="00104CD6" w:rsidP="00104CD6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Others: </w:t>
      </w:r>
    </w:p>
    <w:p w14:paraId="5A13BBD4" w14:textId="77777777" w:rsidR="00104CD6" w:rsidRDefault="00104CD6" w:rsidP="00104CD6">
      <w:pPr>
        <w:spacing w:after="0" w:line="240" w:lineRule="auto"/>
        <w:ind w:left="360"/>
      </w:pPr>
    </w:p>
    <w:p w14:paraId="42199499" w14:textId="0C6826DF" w:rsidR="00104CD6" w:rsidRDefault="00104CD6" w:rsidP="00B44DB4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Description of </w:t>
      </w:r>
      <w:del w:id="97" w:author="Microsoft Office User" w:date="2016-11-03T12:16:00Z">
        <w:r w:rsidDel="00823DCB">
          <w:delText xml:space="preserve">the delivery </w:delText>
        </w:r>
      </w:del>
      <w:r>
        <w:t>item(s)</w:t>
      </w:r>
      <w:ins w:id="98" w:author="Microsoft Office User" w:date="2016-11-03T12:16:00Z">
        <w:r w:rsidR="00823DCB">
          <w:t xml:space="preserve"> to be delivered (Eg. Clothes, </w:t>
        </w:r>
      </w:ins>
      <w:ins w:id="99" w:author="Microsoft Office User" w:date="2016-11-03T12:17:00Z">
        <w:r w:rsidR="00823DCB">
          <w:t xml:space="preserve">Electronics, </w:t>
        </w:r>
      </w:ins>
      <w:ins w:id="100" w:author="Microsoft Office User" w:date="2016-11-03T12:16:00Z">
        <w:r w:rsidR="00823DCB">
          <w:t>Perishables</w:t>
        </w:r>
      </w:ins>
      <w:ins w:id="101" w:author="Microsoft Office User" w:date="2016-11-03T12:18:00Z">
        <w:r w:rsidR="00823DCB">
          <w:t xml:space="preserve"> etc)</w:t>
        </w:r>
      </w:ins>
      <w:ins w:id="102" w:author="Microsoft Office User" w:date="2016-11-03T12:16:00Z">
        <w:r w:rsidR="00823DCB">
          <w:t xml:space="preserve"> </w:t>
        </w:r>
      </w:ins>
    </w:p>
    <w:p w14:paraId="6A669097" w14:textId="77777777" w:rsidR="00104CD6" w:rsidRPr="00104CD6" w:rsidRDefault="00104CD6" w:rsidP="00104CD6">
      <w:pPr>
        <w:spacing w:after="0" w:line="240" w:lineRule="auto"/>
        <w:ind w:left="720"/>
        <w:rPr>
          <w:i/>
          <w:color w:val="00B050"/>
        </w:rPr>
      </w:pPr>
      <w:r w:rsidRPr="00104CD6">
        <w:rPr>
          <w:i/>
          <w:color w:val="00B050"/>
        </w:rPr>
        <w:t>(free text up to 200 words)</w:t>
      </w:r>
    </w:p>
    <w:p w14:paraId="7BC5D6FB" w14:textId="19AED3A7" w:rsidR="00104CD6" w:rsidRDefault="00104CD6" w:rsidP="00B44DB4">
      <w:pPr>
        <w:pStyle w:val="ListParagraph"/>
        <w:numPr>
          <w:ilvl w:val="0"/>
          <w:numId w:val="7"/>
        </w:numPr>
        <w:spacing w:after="0" w:line="240" w:lineRule="auto"/>
      </w:pPr>
      <w:r>
        <w:t>Any special requirements</w:t>
      </w:r>
      <w:del w:id="103" w:author="Microsoft Office User" w:date="2016-11-03T12:14:00Z">
        <w:r w:rsidDel="002F4692">
          <w:delText xml:space="preserve"> for our noting</w:delText>
        </w:r>
      </w:del>
      <w:r>
        <w:t xml:space="preserve">? </w:t>
      </w:r>
    </w:p>
    <w:p w14:paraId="6FD54B20" w14:textId="77777777" w:rsidR="00104CD6" w:rsidRPr="00104CD6" w:rsidRDefault="00104CD6" w:rsidP="00104CD6">
      <w:pPr>
        <w:pStyle w:val="ListParagraph"/>
        <w:numPr>
          <w:ilvl w:val="0"/>
          <w:numId w:val="7"/>
        </w:numPr>
        <w:spacing w:after="0" w:line="240" w:lineRule="auto"/>
        <w:rPr>
          <w:i/>
          <w:color w:val="00B050"/>
        </w:rPr>
      </w:pPr>
      <w:r w:rsidRPr="00104CD6">
        <w:rPr>
          <w:i/>
          <w:color w:val="00B050"/>
        </w:rPr>
        <w:t>(free text up to 200 words)</w:t>
      </w:r>
    </w:p>
    <w:p w14:paraId="64AFF2D9" w14:textId="77777777" w:rsidR="00104CD6" w:rsidRDefault="00104CD6" w:rsidP="00104CD6">
      <w:pPr>
        <w:pStyle w:val="ListParagraph"/>
        <w:spacing w:after="0" w:line="240" w:lineRule="auto"/>
      </w:pPr>
    </w:p>
    <w:p w14:paraId="4D046225" w14:textId="77777777" w:rsidR="0059338A" w:rsidRDefault="0059338A" w:rsidP="0059338A">
      <w:pPr>
        <w:spacing w:after="0" w:line="240" w:lineRule="auto"/>
      </w:pPr>
    </w:p>
    <w:p w14:paraId="3C361430" w14:textId="77777777" w:rsidR="0059338A" w:rsidRDefault="0059338A" w:rsidP="00F812DF">
      <w:pPr>
        <w:spacing w:after="0" w:line="240" w:lineRule="auto"/>
      </w:pPr>
    </w:p>
    <w:p w14:paraId="01B13AC0" w14:textId="02AE6C1D" w:rsidR="00F8642A" w:rsidRPr="00C31836" w:rsidRDefault="0059338A" w:rsidP="00E30304">
      <w:pPr>
        <w:rPr>
          <w:b/>
          <w:rPrChange w:id="104" w:author="Microsoft Office User" w:date="2016-11-03T12:50:00Z">
            <w:rPr/>
          </w:rPrChange>
        </w:rPr>
      </w:pPr>
      <w:r>
        <w:br w:type="page"/>
      </w:r>
      <w:del w:id="105" w:author="Microsoft Office User" w:date="2016-11-03T12:34:00Z">
        <w:r w:rsidR="00F8642A" w:rsidRPr="00C31836" w:rsidDel="00CA65C9">
          <w:rPr>
            <w:b/>
            <w:u w:val="single"/>
            <w:rPrChange w:id="106" w:author="Microsoft Office User" w:date="2016-11-03T12:50:00Z">
              <w:rPr>
                <w:u w:val="single"/>
              </w:rPr>
            </w:rPrChange>
          </w:rPr>
          <w:lastRenderedPageBreak/>
          <w:delText>Be Our Customer</w:delText>
        </w:r>
      </w:del>
      <w:ins w:id="107" w:author="Microsoft Office User" w:date="2016-11-03T12:34:00Z">
        <w:r w:rsidR="00C31836">
          <w:rPr>
            <w:b/>
            <w:u w:val="single"/>
          </w:rPr>
          <w:t>Let U</w:t>
        </w:r>
        <w:r w:rsidR="00C31836" w:rsidRPr="00C31836">
          <w:rPr>
            <w:b/>
            <w:u w:val="single"/>
          </w:rPr>
          <w:t>s Help Y</w:t>
        </w:r>
        <w:r w:rsidR="00CA65C9" w:rsidRPr="00C31836">
          <w:rPr>
            <w:b/>
            <w:u w:val="single"/>
            <w:rPrChange w:id="108" w:author="Microsoft Office User" w:date="2016-11-03T12:50:00Z">
              <w:rPr>
                <w:u w:val="single"/>
              </w:rPr>
            </w:rPrChange>
          </w:rPr>
          <w:t>ou!</w:t>
        </w:r>
      </w:ins>
    </w:p>
    <w:p w14:paraId="07278BE7" w14:textId="1CC65276" w:rsidR="00F8642A" w:rsidDel="0040241C" w:rsidRDefault="00F8642A" w:rsidP="00F8642A">
      <w:pPr>
        <w:spacing w:after="0" w:line="240" w:lineRule="auto"/>
        <w:rPr>
          <w:del w:id="109" w:author="Microsoft Office User" w:date="2016-11-03T12:50:00Z"/>
        </w:rPr>
      </w:pPr>
    </w:p>
    <w:p w14:paraId="132EE095" w14:textId="4033A9D1" w:rsidR="00F8642A" w:rsidDel="0040241C" w:rsidRDefault="00F8642A" w:rsidP="00F8642A">
      <w:pPr>
        <w:rPr>
          <w:del w:id="110" w:author="Microsoft Office User" w:date="2016-11-03T12:50:00Z"/>
        </w:rPr>
      </w:pPr>
      <w:del w:id="111" w:author="Microsoft Office User" w:date="2016-11-03T12:50:00Z">
        <w:r w:rsidDel="0040241C">
          <w:delText>You are setting up your e-commerce shop. Selling fashion wear and other innovative products that aims to bring convenience to customers so that they can make purchasing power anytime, anywhere.</w:delText>
        </w:r>
      </w:del>
    </w:p>
    <w:p w14:paraId="01B7D20E" w14:textId="7D703774" w:rsidR="007D4901" w:rsidRDefault="00F8642A" w:rsidP="00F8642A">
      <w:pPr>
        <w:rPr>
          <w:ins w:id="112" w:author="Microsoft Office User" w:date="2016-11-03T12:49:00Z"/>
        </w:rPr>
      </w:pPr>
      <w:del w:id="113" w:author="Microsoft Office User" w:date="2016-11-03T12:50:00Z">
        <w:r w:rsidRPr="004200F3" w:rsidDel="0040241C">
          <w:rPr>
            <w:i/>
            <w:color w:val="00B050"/>
          </w:rPr>
          <w:delText>(OR)</w:delText>
        </w:r>
        <w:r w:rsidDel="0040241C">
          <w:delText xml:space="preserve"> </w:delText>
        </w:r>
      </w:del>
      <w:ins w:id="114" w:author="Microsoft Office User" w:date="2016-11-03T12:42:00Z">
        <w:r w:rsidR="004576DF">
          <w:t xml:space="preserve">Congratulations! With your enterprising </w:t>
        </w:r>
      </w:ins>
      <w:ins w:id="115" w:author="Microsoft Office User" w:date="2016-11-03T12:43:00Z">
        <w:r w:rsidR="004576DF">
          <w:t>spirit</w:t>
        </w:r>
      </w:ins>
      <w:ins w:id="116" w:author="Microsoft Office User" w:date="2016-11-03T12:42:00Z">
        <w:r w:rsidR="004576DF">
          <w:t>,</w:t>
        </w:r>
      </w:ins>
      <w:ins w:id="117" w:author="Microsoft Office User" w:date="2016-11-03T12:43:00Z">
        <w:r w:rsidR="004576DF">
          <w:t xml:space="preserve"> you have just successfully set up your e-</w:t>
        </w:r>
        <w:r w:rsidR="007D4901">
          <w:t>commerce store. Whether you are</w:t>
        </w:r>
        <w:r w:rsidR="004576DF">
          <w:t xml:space="preserve"> retailing </w:t>
        </w:r>
      </w:ins>
      <w:ins w:id="118" w:author="Microsoft Office User" w:date="2016-11-03T12:48:00Z">
        <w:r w:rsidR="007D4901">
          <w:t>the latest fashion apparels</w:t>
        </w:r>
      </w:ins>
      <w:ins w:id="119" w:author="Microsoft Office User" w:date="2016-11-03T12:43:00Z">
        <w:r w:rsidR="004576DF">
          <w:t xml:space="preserve"> or other amazing products, </w:t>
        </w:r>
      </w:ins>
      <w:ins w:id="120" w:author="Microsoft Office User" w:date="2016-11-03T12:48:00Z">
        <w:r w:rsidR="007D4901">
          <w:t>you need to get</w:t>
        </w:r>
      </w:ins>
      <w:ins w:id="121" w:author="Microsoft Office User" w:date="2016-11-03T12:44:00Z">
        <w:r w:rsidR="004576DF">
          <w:t xml:space="preserve"> one of the largest aspects of your business</w:t>
        </w:r>
      </w:ins>
      <w:ins w:id="122" w:author="Microsoft Office User" w:date="2016-11-03T12:48:00Z">
        <w:r w:rsidR="007D4901">
          <w:t xml:space="preserve"> in place</w:t>
        </w:r>
      </w:ins>
      <w:ins w:id="123" w:author="Microsoft Office User" w:date="2016-11-03T12:44:00Z">
        <w:r w:rsidR="007D4901">
          <w:t xml:space="preserve"> - </w:t>
        </w:r>
      </w:ins>
      <w:ins w:id="124" w:author="Microsoft Office User" w:date="2016-11-03T12:49:00Z">
        <w:r w:rsidR="007D4901">
          <w:t>Logistics.</w:t>
        </w:r>
      </w:ins>
    </w:p>
    <w:p w14:paraId="7094EFF4" w14:textId="7C524E5F" w:rsidR="0040241C" w:rsidRDefault="007D4901" w:rsidP="003C7690">
      <w:pPr>
        <w:rPr>
          <w:ins w:id="125" w:author="Microsoft Office User" w:date="2016-11-03T12:50:00Z"/>
        </w:rPr>
        <w:pPrChange w:id="126" w:author="Microsoft Office User" w:date="2016-11-03T12:59:00Z">
          <w:pPr>
            <w:spacing w:after="0" w:line="240" w:lineRule="auto"/>
          </w:pPr>
        </w:pPrChange>
      </w:pPr>
      <w:ins w:id="127" w:author="Microsoft Office User" w:date="2016-11-03T12:49:00Z">
        <w:r>
          <w:t xml:space="preserve">Achieve more with less. By </w:t>
        </w:r>
      </w:ins>
      <w:ins w:id="128" w:author="Microsoft Office User" w:date="2016-11-03T12:44:00Z">
        <w:r w:rsidR="004576DF">
          <w:t>simplifying the purchasing process</w:t>
        </w:r>
      </w:ins>
      <w:ins w:id="129" w:author="Microsoft Office User" w:date="2016-11-03T12:50:00Z">
        <w:r>
          <w:t>,</w:t>
        </w:r>
      </w:ins>
      <w:ins w:id="130" w:author="Microsoft Office User" w:date="2016-11-03T12:44:00Z">
        <w:r w:rsidR="004576DF">
          <w:t xml:space="preserve"> you can empower your cus</w:t>
        </w:r>
      </w:ins>
      <w:ins w:id="131" w:author="Microsoft Office User" w:date="2016-11-03T12:45:00Z">
        <w:r w:rsidR="004576DF">
          <w:t>t</w:t>
        </w:r>
      </w:ins>
      <w:ins w:id="132" w:author="Microsoft Office User" w:date="2016-11-03T12:44:00Z">
        <w:r w:rsidR="004576DF">
          <w:t xml:space="preserve">omers to </w:t>
        </w:r>
      </w:ins>
      <w:ins w:id="133" w:author="Microsoft Office User" w:date="2016-11-03T12:45:00Z">
        <w:r w:rsidR="004576DF">
          <w:t xml:space="preserve">make their purchases anytime, anywhere. </w:t>
        </w:r>
      </w:ins>
    </w:p>
    <w:p w14:paraId="086A7F6D" w14:textId="751316E6" w:rsidR="00F8642A" w:rsidDel="0040241C" w:rsidRDefault="00F8642A" w:rsidP="00F8642A">
      <w:pPr>
        <w:rPr>
          <w:del w:id="134" w:author="Microsoft Office User" w:date="2016-11-03T12:50:00Z"/>
        </w:rPr>
      </w:pPr>
      <w:del w:id="135" w:author="Microsoft Office User" w:date="2016-11-03T12:50:00Z">
        <w:r w:rsidDel="0040241C">
          <w:delText xml:space="preserve">You just set up your e-commerce shop selling fashion wea and other innovative products that aims to make it easy for customers to make purchasing power anytime, anywhere. </w:delText>
        </w:r>
      </w:del>
    </w:p>
    <w:p w14:paraId="78A731E1" w14:textId="5803B817" w:rsidR="00F8642A" w:rsidRPr="003C7690" w:rsidDel="003C7690" w:rsidRDefault="00F8642A" w:rsidP="003C7690">
      <w:pPr>
        <w:rPr>
          <w:del w:id="136" w:author="Microsoft Office User" w:date="2016-11-03T12:59:00Z"/>
          <w:rFonts w:ascii="Times New Roman" w:eastAsia="Times New Roman" w:hAnsi="Times New Roman" w:cs="Times New Roman"/>
          <w:sz w:val="24"/>
          <w:szCs w:val="24"/>
          <w:lang w:val="en-GB" w:eastAsia="zh-CN"/>
          <w:rPrChange w:id="137" w:author="Microsoft Office User" w:date="2016-11-03T12:56:00Z">
            <w:rPr>
              <w:del w:id="138" w:author="Microsoft Office User" w:date="2016-11-03T12:59:00Z"/>
            </w:rPr>
          </w:rPrChange>
        </w:rPr>
        <w:pPrChange w:id="139" w:author="Microsoft Office User" w:date="2016-11-03T12:56:00Z">
          <w:pPr>
            <w:spacing w:after="0" w:line="240" w:lineRule="auto"/>
          </w:pPr>
        </w:pPrChange>
      </w:pPr>
      <w:r>
        <w:t>In this</w:t>
      </w:r>
      <w:ins w:id="140" w:author="Microsoft Office User" w:date="2016-11-03T12:54:00Z">
        <w:r w:rsidR="003C7690">
          <w:t xml:space="preserve"> rapidly growing</w:t>
        </w:r>
      </w:ins>
      <w:r>
        <w:t xml:space="preserve"> Age of </w:t>
      </w:r>
      <w:ins w:id="141" w:author="Microsoft Office User" w:date="2016-11-03T12:54:00Z">
        <w:r w:rsidR="00624F48">
          <w:t xml:space="preserve">the </w:t>
        </w:r>
      </w:ins>
      <w:r>
        <w:t>Customer</w:t>
      </w:r>
      <w:del w:id="142" w:author="Microsoft Office User" w:date="2016-11-03T12:54:00Z">
        <w:r w:rsidDel="003C7690">
          <w:delText>s</w:delText>
        </w:r>
      </w:del>
      <w:r>
        <w:t xml:space="preserve">, </w:t>
      </w:r>
      <w:ins w:id="143" w:author="Microsoft Office User" w:date="2016-11-03T12:56:00Z">
        <w:r w:rsidR="003C7690" w:rsidRPr="003C7690">
          <w:rPr>
            <w:rPrChange w:id="144" w:author="Microsoft Office User" w:date="2016-11-03T12:56:00Z">
              <w:rPr>
                <w:rFonts w:ascii="Arial" w:eastAsia="Times New Roman" w:hAnsi="Arial" w:cs="Arial"/>
                <w:color w:val="545454"/>
                <w:sz w:val="24"/>
                <w:szCs w:val="24"/>
                <w:shd w:val="clear" w:color="auto" w:fill="FFFFFF"/>
                <w:lang w:val="en-GB" w:eastAsia="zh-CN"/>
              </w:rPr>
            </w:rPrChange>
          </w:rPr>
          <w:t xml:space="preserve">88% </w:t>
        </w:r>
        <w:r w:rsidR="003C7690">
          <w:t>of consumers have</w:t>
        </w:r>
        <w:r w:rsidR="003C7690" w:rsidRPr="003C7690">
          <w:rPr>
            <w:rPrChange w:id="145" w:author="Microsoft Office User" w:date="2016-11-03T12:56:00Z">
              <w:rPr>
                <w:rFonts w:ascii="Arial" w:eastAsia="Times New Roman" w:hAnsi="Arial" w:cs="Arial"/>
                <w:color w:val="545454"/>
                <w:sz w:val="24"/>
                <w:szCs w:val="24"/>
                <w:shd w:val="clear" w:color="auto" w:fill="FFFFFF"/>
                <w:lang w:val="en-GB" w:eastAsia="zh-CN"/>
              </w:rPr>
            </w:rPrChange>
          </w:rPr>
          <w:t xml:space="preserve"> been influenced by an online customer service review when making a buying decision</w:t>
        </w:r>
        <w:r w:rsidR="003C7690">
          <w:t xml:space="preserve">. With </w:t>
        </w:r>
      </w:ins>
      <w:ins w:id="146" w:author="Microsoft Office User" w:date="2016-11-03T12:54:00Z">
        <w:r w:rsidR="003C7690">
          <w:t xml:space="preserve">the risks of </w:t>
        </w:r>
      </w:ins>
      <w:ins w:id="147" w:author="Microsoft Office User" w:date="2016-11-03T12:57:00Z">
        <w:r w:rsidR="003C7690">
          <w:t xml:space="preserve">negative </w:t>
        </w:r>
      </w:ins>
      <w:r>
        <w:t xml:space="preserve">feedbacks </w:t>
      </w:r>
      <w:del w:id="148" w:author="Microsoft Office User" w:date="2016-11-03T12:57:00Z">
        <w:r w:rsidDel="003C7690">
          <w:delText xml:space="preserve">and words of mouth </w:delText>
        </w:r>
      </w:del>
      <w:r>
        <w:t>spread</w:t>
      </w:r>
      <w:ins w:id="149" w:author="Microsoft Office User" w:date="2016-11-03T12:57:00Z">
        <w:r w:rsidR="003C7690">
          <w:t>ing</w:t>
        </w:r>
      </w:ins>
      <w:r>
        <w:t xml:space="preserve"> </w:t>
      </w:r>
      <w:del w:id="150" w:author="Microsoft Office User" w:date="2016-11-03T12:57:00Z">
        <w:r w:rsidDel="003C7690">
          <w:delText>as fast as</w:delText>
        </w:r>
      </w:del>
      <w:ins w:id="151" w:author="Microsoft Office User" w:date="2016-11-03T12:57:00Z">
        <w:r w:rsidR="003C7690">
          <w:t>like</w:t>
        </w:r>
      </w:ins>
      <w:r>
        <w:t xml:space="preserve"> </w:t>
      </w:r>
      <w:ins w:id="152" w:author="Microsoft Office User" w:date="2016-11-03T12:57:00Z">
        <w:r w:rsidR="003C7690">
          <w:t>wild</w:t>
        </w:r>
      </w:ins>
      <w:r>
        <w:t>fire</w:t>
      </w:r>
      <w:del w:id="153" w:author="Microsoft Office User" w:date="2016-11-03T12:57:00Z">
        <w:r w:rsidDel="003C7690">
          <w:delText xml:space="preserve"> </w:delText>
        </w:r>
      </w:del>
      <w:ins w:id="154" w:author="Microsoft Office User" w:date="2016-11-03T12:57:00Z">
        <w:r w:rsidR="003C7690">
          <w:t>,</w:t>
        </w:r>
      </w:ins>
      <w:del w:id="155" w:author="Microsoft Office User" w:date="2016-11-03T12:57:00Z">
        <w:r w:rsidDel="003C7690">
          <w:delText>through the virtual world.</w:delText>
        </w:r>
      </w:del>
      <w:r>
        <w:t xml:space="preserve"> </w:t>
      </w:r>
      <w:ins w:id="156" w:author="Microsoft Office User" w:date="2016-11-03T12:57:00Z">
        <w:r w:rsidR="003C7690">
          <w:t>t</w:t>
        </w:r>
      </w:ins>
      <w:del w:id="157" w:author="Microsoft Office User" w:date="2016-11-03T12:57:00Z">
        <w:r w:rsidDel="003C7690">
          <w:delText>T</w:delText>
        </w:r>
      </w:del>
      <w:r>
        <w:t xml:space="preserve">he least you </w:t>
      </w:r>
      <w:del w:id="158" w:author="Microsoft Office User" w:date="2016-11-03T12:58:00Z">
        <w:r w:rsidDel="003C7690">
          <w:delText xml:space="preserve">would </w:delText>
        </w:r>
      </w:del>
      <w:r>
        <w:t>want</w:t>
      </w:r>
      <w:ins w:id="159" w:author="Microsoft Office User" w:date="2016-11-03T12:57:00Z">
        <w:r w:rsidR="003C7690">
          <w:t xml:space="preserve"> is having your </w:t>
        </w:r>
      </w:ins>
      <w:ins w:id="160" w:author="Microsoft Office User" w:date="2016-11-03T12:58:00Z">
        <w:r w:rsidR="003C7690">
          <w:t xml:space="preserve">hard earned </w:t>
        </w:r>
      </w:ins>
      <w:ins w:id="161" w:author="Microsoft Office User" w:date="2016-11-03T12:57:00Z">
        <w:r w:rsidR="003C7690">
          <w:t>reputation</w:t>
        </w:r>
      </w:ins>
      <w:r>
        <w:t xml:space="preserve"> </w:t>
      </w:r>
      <w:del w:id="162" w:author="Microsoft Office User" w:date="2016-11-03T12:58:00Z">
        <w:r w:rsidDel="003C7690">
          <w:delText>to be troubled with is to hear that your customers being frustrated with the</w:delText>
        </w:r>
      </w:del>
      <w:ins w:id="163" w:author="Microsoft Office User" w:date="2016-11-03T12:58:00Z">
        <w:r w:rsidR="002506A0">
          <w:t>ruined by low-</w:t>
        </w:r>
        <w:r w:rsidR="003C7690">
          <w:t>quality</w:t>
        </w:r>
      </w:ins>
      <w:r>
        <w:t xml:space="preserve"> delivery services </w:t>
      </w:r>
      <w:del w:id="164" w:author="Microsoft Office User" w:date="2016-11-03T12:59:00Z">
        <w:r w:rsidDel="003C7690">
          <w:delText>provided by</w:delText>
        </w:r>
      </w:del>
      <w:ins w:id="165" w:author="Microsoft Office User" w:date="2016-11-03T12:59:00Z">
        <w:r w:rsidR="003C7690">
          <w:t>from</w:t>
        </w:r>
      </w:ins>
      <w:r>
        <w:t xml:space="preserve"> your </w:t>
      </w:r>
      <w:ins w:id="166" w:author="Microsoft Office User" w:date="2016-11-03T12:59:00Z">
        <w:r w:rsidR="003C7690">
          <w:t xml:space="preserve">logistics </w:t>
        </w:r>
      </w:ins>
      <w:r>
        <w:t>partner.</w:t>
      </w:r>
    </w:p>
    <w:p w14:paraId="41316C8D" w14:textId="77777777" w:rsidR="00F8642A" w:rsidRDefault="00F8642A" w:rsidP="003C7690">
      <w:pPr>
        <w:pPrChange w:id="167" w:author="Microsoft Office User" w:date="2016-11-03T12:59:00Z">
          <w:pPr>
            <w:spacing w:after="0" w:line="240" w:lineRule="auto"/>
          </w:pPr>
        </w:pPrChange>
      </w:pPr>
    </w:p>
    <w:p w14:paraId="201E3D5C" w14:textId="3EE5166D" w:rsidR="00F8642A" w:rsidRDefault="00F8642A" w:rsidP="00F8642A">
      <w:pPr>
        <w:spacing w:after="0" w:line="240" w:lineRule="auto"/>
      </w:pPr>
      <w:r>
        <w:t xml:space="preserve">Let us </w:t>
      </w:r>
      <w:del w:id="168" w:author="Microsoft Office User" w:date="2016-11-03T12:21:00Z">
        <w:r w:rsidDel="003D25D8">
          <w:delText>do the worry for you.</w:delText>
        </w:r>
      </w:del>
      <w:ins w:id="169" w:author="Microsoft Office User" w:date="2016-11-03T12:21:00Z">
        <w:r w:rsidR="003D25D8">
          <w:t>free up the time and burden for you!</w:t>
        </w:r>
      </w:ins>
    </w:p>
    <w:p w14:paraId="4324A79F" w14:textId="77777777" w:rsidR="00F8642A" w:rsidRDefault="00F8642A" w:rsidP="00F8642A">
      <w:pPr>
        <w:spacing w:after="0" w:line="240" w:lineRule="auto"/>
      </w:pPr>
    </w:p>
    <w:p w14:paraId="703F5740" w14:textId="77777777" w:rsidR="00F8642A" w:rsidRDefault="00F8642A" w:rsidP="00F8642A">
      <w:pPr>
        <w:spacing w:after="0" w:line="240" w:lineRule="auto"/>
      </w:pPr>
      <w:r>
        <w:t>=================================================</w:t>
      </w:r>
    </w:p>
    <w:p w14:paraId="49031FF2" w14:textId="1AA538D7" w:rsidR="00F8642A" w:rsidRDefault="00F8642A" w:rsidP="00F8642A">
      <w:pPr>
        <w:spacing w:after="0" w:line="240" w:lineRule="auto"/>
      </w:pPr>
      <w:r>
        <w:t xml:space="preserve">Frustrated with </w:t>
      </w:r>
      <w:ins w:id="170" w:author="Microsoft Office User" w:date="2016-11-03T12:22:00Z">
        <w:r w:rsidR="003D25D8">
          <w:t xml:space="preserve">documents / parcel lost or </w:t>
        </w:r>
      </w:ins>
      <w:del w:id="171" w:author="Microsoft Office User" w:date="2016-11-03T12:22:00Z">
        <w:r w:rsidDel="003D25D8">
          <w:delText>your documents and parcels not</w:delText>
        </w:r>
      </w:del>
      <w:ins w:id="172" w:author="Microsoft Office User" w:date="2016-11-03T12:22:00Z">
        <w:r w:rsidR="003D25D8">
          <w:t>unable to</w:t>
        </w:r>
      </w:ins>
      <w:r>
        <w:t xml:space="preserve"> reach</w:t>
      </w:r>
      <w:del w:id="173" w:author="Microsoft Office User" w:date="2016-11-03T12:22:00Z">
        <w:r w:rsidDel="003D25D8">
          <w:delText>ing</w:delText>
        </w:r>
      </w:del>
      <w:del w:id="174" w:author="Microsoft Office User" w:date="2016-11-03T12:23:00Z">
        <w:r w:rsidDel="003D25D8">
          <w:delText xml:space="preserve"> t</w:delText>
        </w:r>
      </w:del>
      <w:del w:id="175" w:author="Microsoft Office User" w:date="2016-11-03T12:22:00Z">
        <w:r w:rsidDel="003D25D8">
          <w:delText>o</w:delText>
        </w:r>
      </w:del>
      <w:r>
        <w:t xml:space="preserve"> your customers</w:t>
      </w:r>
      <w:ins w:id="176" w:author="Microsoft Office User" w:date="2016-11-03T12:23:00Z">
        <w:r w:rsidR="003D25D8">
          <w:t xml:space="preserve"> on time</w:t>
        </w:r>
      </w:ins>
      <w:r>
        <w:t>?</w:t>
      </w:r>
    </w:p>
    <w:p w14:paraId="17ED5DC2" w14:textId="77777777" w:rsidR="00F8642A" w:rsidRDefault="00F8642A" w:rsidP="00F8642A">
      <w:pPr>
        <w:spacing w:after="0" w:line="240" w:lineRule="auto"/>
      </w:pPr>
    </w:p>
    <w:p w14:paraId="0832A2F6" w14:textId="628C5A52" w:rsidR="00F8642A" w:rsidRDefault="00F8642A" w:rsidP="00F8642A">
      <w:pPr>
        <w:spacing w:after="0" w:line="240" w:lineRule="auto"/>
      </w:pPr>
      <w:del w:id="177" w:author="Microsoft Office User" w:date="2016-11-03T14:03:00Z">
        <w:r w:rsidDel="005F5C91">
          <w:delText xml:space="preserve">Irritated </w:delText>
        </w:r>
      </w:del>
      <w:del w:id="178" w:author="Microsoft Office User" w:date="2016-11-03T12:23:00Z">
        <w:r w:rsidDel="007E6148">
          <w:delText xml:space="preserve">when your </w:delText>
        </w:r>
      </w:del>
      <w:ins w:id="179" w:author="Microsoft Office User" w:date="2016-11-03T14:03:00Z">
        <w:r w:rsidR="005F5C91">
          <w:t>C</w:t>
        </w:r>
      </w:ins>
      <w:del w:id="180" w:author="Microsoft Office User" w:date="2016-11-03T14:03:00Z">
        <w:r w:rsidDel="005F5C91">
          <w:delText>c</w:delText>
        </w:r>
      </w:del>
      <w:r>
        <w:t xml:space="preserve">ustomers </w:t>
      </w:r>
      <w:del w:id="181" w:author="Microsoft Office User" w:date="2016-11-03T12:23:00Z">
        <w:r w:rsidDel="007E6148">
          <w:delText>call you to ask why is the delivery late</w:delText>
        </w:r>
      </w:del>
      <w:ins w:id="182" w:author="Microsoft Office User" w:date="2016-11-03T12:23:00Z">
        <w:r w:rsidR="007E6148">
          <w:t xml:space="preserve">bugging you </w:t>
        </w:r>
      </w:ins>
      <w:ins w:id="183" w:author="Microsoft Office User" w:date="2016-11-03T14:03:00Z">
        <w:r w:rsidR="005F5C91">
          <w:t>with</w:t>
        </w:r>
      </w:ins>
      <w:ins w:id="184" w:author="Microsoft Office User" w:date="2016-11-03T12:23:00Z">
        <w:r w:rsidR="007E6148">
          <w:t xml:space="preserve"> endless questions on their pending deliveries</w:t>
        </w:r>
      </w:ins>
      <w:r>
        <w:t>?</w:t>
      </w:r>
    </w:p>
    <w:p w14:paraId="19A275C9" w14:textId="77777777" w:rsidR="00F8642A" w:rsidRDefault="00F8642A" w:rsidP="00F8642A">
      <w:pPr>
        <w:spacing w:after="0" w:line="240" w:lineRule="auto"/>
      </w:pPr>
    </w:p>
    <w:p w14:paraId="088D5F43" w14:textId="0E698005" w:rsidR="00F8642A" w:rsidRDefault="00F8642A" w:rsidP="00F8642A">
      <w:pPr>
        <w:spacing w:after="0" w:line="240" w:lineRule="auto"/>
      </w:pPr>
      <w:del w:id="185" w:author="Microsoft Office User" w:date="2016-11-03T12:25:00Z">
        <w:r w:rsidDel="007E6148">
          <w:delText>Finding it hard to get</w:delText>
        </w:r>
      </w:del>
      <w:ins w:id="186" w:author="Microsoft Office User" w:date="2016-11-03T12:25:00Z">
        <w:r w:rsidR="007E6148">
          <w:t>Unable to find a</w:t>
        </w:r>
      </w:ins>
      <w:r>
        <w:t xml:space="preserve"> </w:t>
      </w:r>
      <w:ins w:id="187" w:author="Microsoft Office User" w:date="2016-11-03T12:25:00Z">
        <w:r w:rsidR="007E6148">
          <w:t xml:space="preserve">reliable </w:t>
        </w:r>
      </w:ins>
      <w:r>
        <w:t xml:space="preserve">delivery service </w:t>
      </w:r>
      <w:del w:id="188" w:author="Microsoft Office User" w:date="2016-11-03T12:25:00Z">
        <w:r w:rsidDel="007E6148">
          <w:delText xml:space="preserve">for </w:delText>
        </w:r>
      </w:del>
      <w:ins w:id="189" w:author="Microsoft Office User" w:date="2016-11-03T12:25:00Z">
        <w:r w:rsidR="007E6148">
          <w:t>that tailors to your unique</w:t>
        </w:r>
      </w:ins>
      <w:del w:id="190" w:author="Microsoft Office User" w:date="2016-11-03T12:25:00Z">
        <w:r w:rsidDel="007E6148">
          <w:delText>your specialised</w:delText>
        </w:r>
      </w:del>
      <w:r>
        <w:t xml:space="preserve"> requirements?</w:t>
      </w:r>
    </w:p>
    <w:p w14:paraId="328C4C81" w14:textId="77777777" w:rsidR="00F8642A" w:rsidRDefault="00F8642A" w:rsidP="00F8642A">
      <w:pPr>
        <w:spacing w:after="0" w:line="240" w:lineRule="auto"/>
      </w:pPr>
    </w:p>
    <w:p w14:paraId="4B5FCF6C" w14:textId="30FD684C" w:rsidR="00F8642A" w:rsidRDefault="00F8642A" w:rsidP="00F8642A">
      <w:pPr>
        <w:spacing w:after="0" w:line="240" w:lineRule="auto"/>
      </w:pPr>
      <w:r>
        <w:t xml:space="preserve">Let us </w:t>
      </w:r>
      <w:del w:id="191" w:author="Microsoft Office User" w:date="2016-11-03T12:27:00Z">
        <w:r w:rsidDel="00B06E03">
          <w:delText>do the worry for you</w:delText>
        </w:r>
      </w:del>
      <w:ins w:id="192" w:author="Microsoft Office User" w:date="2016-11-03T12:30:00Z">
        <w:r w:rsidR="007A05B2">
          <w:t>help you with the tedious</w:t>
        </w:r>
      </w:ins>
      <w:ins w:id="193" w:author="Microsoft Office User" w:date="2016-11-03T12:27:00Z">
        <w:r w:rsidR="00A60829">
          <w:t xml:space="preserve"> delivery </w:t>
        </w:r>
      </w:ins>
      <w:ins w:id="194" w:author="Microsoft Office User" w:date="2016-11-03T12:30:00Z">
        <w:r w:rsidR="007A05B2">
          <w:t>matters</w:t>
        </w:r>
      </w:ins>
      <w:ins w:id="195" w:author="Microsoft Office User" w:date="2016-11-03T12:25:00Z">
        <w:r w:rsidR="007E6148">
          <w:t xml:space="preserve"> </w:t>
        </w:r>
      </w:ins>
      <w:r>
        <w:t xml:space="preserve">- </w:t>
      </w:r>
      <w:del w:id="196" w:author="Microsoft Office User" w:date="2016-11-03T12:29:00Z">
        <w:r w:rsidDel="00A60829">
          <w:delText>because we understand.</w:delText>
        </w:r>
      </w:del>
      <w:ins w:id="197" w:author="Microsoft Office User" w:date="2016-11-03T12:29:00Z">
        <w:r w:rsidR="00A60829">
          <w:t xml:space="preserve">so you can focus </w:t>
        </w:r>
      </w:ins>
      <w:ins w:id="198" w:author="Microsoft Office User" w:date="2016-11-03T12:31:00Z">
        <w:r w:rsidR="007A05B2">
          <w:t xml:space="preserve">more </w:t>
        </w:r>
      </w:ins>
      <w:ins w:id="199" w:author="Microsoft Office User" w:date="2016-11-03T12:29:00Z">
        <w:r w:rsidR="00A60829">
          <w:t xml:space="preserve">on your core business </w:t>
        </w:r>
      </w:ins>
      <w:ins w:id="200" w:author="Microsoft Office User" w:date="2016-11-03T12:30:00Z">
        <w:r w:rsidR="00A60829">
          <w:t>functions.</w:t>
        </w:r>
      </w:ins>
      <w:r>
        <w:t xml:space="preserve"> </w:t>
      </w:r>
    </w:p>
    <w:p w14:paraId="35A544EA" w14:textId="77777777" w:rsidR="00F8642A" w:rsidRDefault="00F8642A" w:rsidP="00F8642A">
      <w:pPr>
        <w:spacing w:after="0" w:line="240" w:lineRule="auto"/>
      </w:pPr>
    </w:p>
    <w:p w14:paraId="2051A751" w14:textId="77777777" w:rsidR="00F8642A" w:rsidRDefault="00F8642A" w:rsidP="00F8642A">
      <w:pPr>
        <w:spacing w:after="0" w:line="240" w:lineRule="auto"/>
      </w:pPr>
    </w:p>
    <w:p w14:paraId="778C8DE3" w14:textId="2B542C1F" w:rsidR="00F8642A" w:rsidRPr="00951D94" w:rsidRDefault="00F8642A" w:rsidP="00F8642A">
      <w:pPr>
        <w:spacing w:after="0" w:line="240" w:lineRule="auto"/>
        <w:rPr>
          <w:b/>
          <w:sz w:val="28"/>
          <w:szCs w:val="28"/>
        </w:rPr>
      </w:pPr>
      <w:del w:id="201" w:author="Microsoft Office User" w:date="2016-11-03T13:00:00Z">
        <w:r w:rsidRPr="00951D94" w:rsidDel="00A13F6D">
          <w:rPr>
            <w:b/>
            <w:sz w:val="28"/>
            <w:szCs w:val="28"/>
          </w:rPr>
          <w:delText xml:space="preserve">Simply </w:delText>
        </w:r>
      </w:del>
      <w:del w:id="202" w:author="Microsoft Office User" w:date="2016-11-03T13:02:00Z">
        <w:r w:rsidRPr="00951D94" w:rsidDel="00A13F6D">
          <w:rPr>
            <w:b/>
            <w:sz w:val="28"/>
            <w:szCs w:val="28"/>
          </w:rPr>
          <w:delText xml:space="preserve">3 </w:delText>
        </w:r>
      </w:del>
      <w:del w:id="203" w:author="Microsoft Office User" w:date="2016-11-03T13:00:00Z">
        <w:r w:rsidRPr="00951D94" w:rsidDel="00A13F6D">
          <w:rPr>
            <w:b/>
            <w:sz w:val="28"/>
            <w:szCs w:val="28"/>
          </w:rPr>
          <w:delText>Reasons to Look for Us</w:delText>
        </w:r>
      </w:del>
      <w:ins w:id="204" w:author="Microsoft Office User" w:date="2016-11-03T13:02:00Z">
        <w:r w:rsidR="00A13F6D">
          <w:rPr>
            <w:b/>
            <w:sz w:val="28"/>
            <w:szCs w:val="28"/>
          </w:rPr>
          <w:t>How can you benefit from our services?</w:t>
        </w:r>
      </w:ins>
    </w:p>
    <w:p w14:paraId="662C37E5" w14:textId="77777777" w:rsidR="00F8642A" w:rsidRDefault="00F8642A" w:rsidP="00F8642A">
      <w:pPr>
        <w:spacing w:after="0" w:line="240" w:lineRule="auto"/>
      </w:pPr>
    </w:p>
    <w:p w14:paraId="496944E7" w14:textId="418BC475" w:rsidR="00F8642A" w:rsidRPr="003B4338" w:rsidRDefault="00F8642A" w:rsidP="00F8642A">
      <w:pPr>
        <w:spacing w:after="0" w:line="240" w:lineRule="auto"/>
      </w:pPr>
      <w:r w:rsidRPr="004200F3">
        <w:rPr>
          <w:b/>
        </w:rPr>
        <w:t>Deliver to Your</w:t>
      </w:r>
      <w:r>
        <w:rPr>
          <w:b/>
        </w:rPr>
        <w:t xml:space="preserve"> Customer</w:t>
      </w:r>
      <w:ins w:id="205" w:author="Microsoft Office User" w:date="2016-11-03T13:53:00Z">
        <w:r w:rsidR="005471DF">
          <w:rPr>
            <w:b/>
          </w:rPr>
          <w:t>s’</w:t>
        </w:r>
      </w:ins>
      <w:r w:rsidRPr="004200F3">
        <w:rPr>
          <w:b/>
        </w:rPr>
        <w:t xml:space="preserve"> Door Step </w:t>
      </w:r>
      <w:del w:id="206" w:author="Microsoft Office User" w:date="2016-11-03T13:53:00Z">
        <w:r w:rsidRPr="004200F3" w:rsidDel="005471DF">
          <w:rPr>
            <w:b/>
          </w:rPr>
          <w:delText xml:space="preserve">by </w:delText>
        </w:r>
      </w:del>
      <w:ins w:id="207" w:author="Microsoft Office User" w:date="2016-11-03T13:54:00Z">
        <w:r w:rsidR="005471DF">
          <w:rPr>
            <w:b/>
          </w:rPr>
          <w:t>with</w:t>
        </w:r>
      </w:ins>
      <w:ins w:id="208" w:author="Microsoft Office User" w:date="2016-11-03T13:53:00Z">
        <w:r w:rsidR="005471DF" w:rsidRPr="004200F3">
          <w:rPr>
            <w:b/>
          </w:rPr>
          <w:t xml:space="preserve"> </w:t>
        </w:r>
      </w:ins>
      <w:r w:rsidRPr="004200F3">
        <w:rPr>
          <w:b/>
        </w:rPr>
        <w:t xml:space="preserve">Our </w:t>
      </w:r>
      <w:del w:id="209" w:author="Microsoft Office User" w:date="2016-11-03T13:53:00Z">
        <w:r w:rsidRPr="004200F3" w:rsidDel="005471DF">
          <w:rPr>
            <w:b/>
          </w:rPr>
          <w:delText xml:space="preserve">Reliable/ </w:delText>
        </w:r>
      </w:del>
      <w:r w:rsidRPr="004200F3">
        <w:rPr>
          <w:b/>
        </w:rPr>
        <w:t>Trustworthy Partner</w:t>
      </w:r>
      <w:ins w:id="210" w:author="Microsoft Office User" w:date="2016-11-03T13:54:00Z">
        <w:r w:rsidR="005471DF">
          <w:rPr>
            <w:b/>
          </w:rPr>
          <w:t>s’</w:t>
        </w:r>
      </w:ins>
      <w:del w:id="211" w:author="Microsoft Office User" w:date="2016-11-03T13:54:00Z">
        <w:r w:rsidRPr="004200F3" w:rsidDel="005471DF">
          <w:rPr>
            <w:b/>
          </w:rPr>
          <w:delText>s</w:delText>
        </w:r>
        <w:r w:rsidDel="005471DF">
          <w:rPr>
            <w:b/>
          </w:rPr>
          <w:delText xml:space="preserve">/ </w:delText>
        </w:r>
        <w:r w:rsidRPr="003B4338" w:rsidDel="005471DF">
          <w:rPr>
            <w:b/>
            <w:bCs/>
          </w:rPr>
          <w:delText>Quality</w:delText>
        </w:r>
        <w:r w:rsidDel="005471DF">
          <w:rPr>
            <w:b/>
            <w:bCs/>
          </w:rPr>
          <w:delText xml:space="preserve"> Services/ Reliable</w:delText>
        </w:r>
      </w:del>
      <w:r w:rsidRPr="003B4338">
        <w:rPr>
          <w:b/>
          <w:bCs/>
        </w:rPr>
        <w:t xml:space="preserve"> Services</w:t>
      </w:r>
    </w:p>
    <w:p w14:paraId="66851D4B" w14:textId="27F1589E" w:rsidR="00F8642A" w:rsidRDefault="00F8642A" w:rsidP="00F8642A">
      <w:pPr>
        <w:spacing w:after="0" w:line="240" w:lineRule="auto"/>
      </w:pPr>
      <w:del w:id="212" w:author="Microsoft Office User" w:date="2016-11-03T13:52:00Z">
        <w:r w:rsidRPr="003B4338" w:rsidDel="009C4016">
          <w:delText>You can expect quality</w:delText>
        </w:r>
        <w:r w:rsidDel="009C4016">
          <w:delText>/</w:delText>
        </w:r>
      </w:del>
      <w:ins w:id="213" w:author="Microsoft Office User" w:date="2016-11-03T13:52:00Z">
        <w:r w:rsidR="009C4016">
          <w:t>Expect impeccable</w:t>
        </w:r>
      </w:ins>
      <w:r>
        <w:t xml:space="preserve"> </w:t>
      </w:r>
      <w:del w:id="214" w:author="Microsoft Office User" w:date="2016-11-03T13:52:00Z">
        <w:r w:rsidDel="009C4016">
          <w:delText xml:space="preserve">reliable </w:delText>
        </w:r>
      </w:del>
      <w:r>
        <w:t xml:space="preserve">deliveries by our partners who </w:t>
      </w:r>
      <w:del w:id="215" w:author="Microsoft Office User" w:date="2016-11-03T13:52:00Z">
        <w:r w:rsidDel="005471DF">
          <w:delText>looks out in</w:delText>
        </w:r>
      </w:del>
      <w:ins w:id="216" w:author="Microsoft Office User" w:date="2016-11-03T13:53:00Z">
        <w:r w:rsidR="005471DF">
          <w:t>attend</w:t>
        </w:r>
      </w:ins>
      <w:ins w:id="217" w:author="Microsoft Office User" w:date="2016-11-03T13:52:00Z">
        <w:r w:rsidR="005471DF">
          <w:t xml:space="preserve"> to all</w:t>
        </w:r>
      </w:ins>
      <w:r>
        <w:t xml:space="preserve"> your delivery needs. </w:t>
      </w:r>
    </w:p>
    <w:p w14:paraId="1BC1BC1C" w14:textId="77777777" w:rsidR="00F8642A" w:rsidRDefault="00F8642A" w:rsidP="00F8642A">
      <w:pPr>
        <w:spacing w:after="0" w:line="240" w:lineRule="auto"/>
      </w:pPr>
    </w:p>
    <w:p w14:paraId="725A4D4B" w14:textId="2568F5A8" w:rsidR="00F8642A" w:rsidRDefault="00F8642A" w:rsidP="00F8642A">
      <w:pPr>
        <w:spacing w:after="0" w:line="240" w:lineRule="auto"/>
      </w:pPr>
      <w:del w:id="218" w:author="Microsoft Office User" w:date="2016-11-03T13:54:00Z">
        <w:r w:rsidDel="005471DF">
          <w:rPr>
            <w:b/>
            <w:bCs/>
          </w:rPr>
          <w:delText xml:space="preserve">Personalised </w:delText>
        </w:r>
      </w:del>
      <w:ins w:id="219" w:author="Microsoft Office User" w:date="2016-11-03T13:54:00Z">
        <w:r w:rsidR="005471DF">
          <w:rPr>
            <w:b/>
            <w:bCs/>
          </w:rPr>
          <w:t xml:space="preserve">Bespoke </w:t>
        </w:r>
      </w:ins>
      <w:r>
        <w:rPr>
          <w:b/>
          <w:bCs/>
        </w:rPr>
        <w:t>Customer</w:t>
      </w:r>
      <w:ins w:id="220" w:author="Microsoft Office User" w:date="2016-11-03T13:55:00Z">
        <w:r w:rsidR="005471DF">
          <w:rPr>
            <w:b/>
            <w:bCs/>
          </w:rPr>
          <w:t>-Centric</w:t>
        </w:r>
      </w:ins>
      <w:r>
        <w:rPr>
          <w:b/>
          <w:bCs/>
        </w:rPr>
        <w:t xml:space="preserve"> </w:t>
      </w:r>
      <w:del w:id="221" w:author="Microsoft Office User" w:date="2016-11-03T13:55:00Z">
        <w:r w:rsidDel="005471DF">
          <w:rPr>
            <w:b/>
            <w:bCs/>
          </w:rPr>
          <w:delText xml:space="preserve">Support/ Customer Centric Team/ Experienced Customer </w:delText>
        </w:r>
      </w:del>
      <w:r>
        <w:rPr>
          <w:b/>
          <w:bCs/>
        </w:rPr>
        <w:t>Support Team</w:t>
      </w:r>
    </w:p>
    <w:p w14:paraId="0D542F42" w14:textId="4657CB02" w:rsidR="00F8642A" w:rsidRDefault="00F8642A" w:rsidP="00F8642A">
      <w:pPr>
        <w:spacing w:after="0" w:line="240" w:lineRule="auto"/>
      </w:pPr>
      <w:r>
        <w:t xml:space="preserve">Spend more time </w:t>
      </w:r>
      <w:ins w:id="222" w:author="Microsoft Office User" w:date="2016-11-03T13:55:00Z">
        <w:r w:rsidR="00CF327F">
          <w:t xml:space="preserve">growing your </w:t>
        </w:r>
      </w:ins>
      <w:del w:id="223" w:author="Microsoft Office User" w:date="2016-11-03T13:55:00Z">
        <w:r w:rsidDel="00CF327F">
          <w:delText xml:space="preserve">in getting new </w:delText>
        </w:r>
      </w:del>
      <w:r>
        <w:t>business</w:t>
      </w:r>
      <w:del w:id="224" w:author="Microsoft Office User" w:date="2016-11-03T13:56:00Z">
        <w:r w:rsidDel="00CF327F">
          <w:delText>es</w:delText>
        </w:r>
      </w:del>
      <w:r>
        <w:t xml:space="preserve"> by entrusting</w:t>
      </w:r>
      <w:del w:id="225" w:author="Microsoft Office User" w:date="2016-11-03T13:57:00Z">
        <w:r w:rsidDel="00CF327F">
          <w:delText xml:space="preserve"> us</w:delText>
        </w:r>
      </w:del>
      <w:ins w:id="226" w:author="Microsoft Office User" w:date="2016-11-03T13:57:00Z">
        <w:r w:rsidR="00CF327F">
          <w:t xml:space="preserve"> the responsibilities of</w:t>
        </w:r>
      </w:ins>
      <w:del w:id="227" w:author="Microsoft Office User" w:date="2016-11-03T13:57:00Z">
        <w:r w:rsidDel="00CF327F">
          <w:delText xml:space="preserve"> to</w:delText>
        </w:r>
      </w:del>
      <w:r>
        <w:t xml:space="preserve"> arrang</w:t>
      </w:r>
      <w:ins w:id="228" w:author="Microsoft Office User" w:date="2016-11-03T13:57:00Z">
        <w:r w:rsidR="00CF327F">
          <w:t>ing</w:t>
        </w:r>
      </w:ins>
      <w:del w:id="229" w:author="Microsoft Office User" w:date="2016-11-03T13:57:00Z">
        <w:r w:rsidDel="00CF327F">
          <w:delText>e</w:delText>
        </w:r>
      </w:del>
      <w:r>
        <w:t xml:space="preserve"> delivery schedules with your customers</w:t>
      </w:r>
      <w:ins w:id="230" w:author="Microsoft Office User" w:date="2016-11-03T13:57:00Z">
        <w:r w:rsidR="00CF327F">
          <w:t xml:space="preserve"> to us</w:t>
        </w:r>
      </w:ins>
      <w:r>
        <w:t xml:space="preserve">. Our </w:t>
      </w:r>
      <w:ins w:id="231" w:author="Microsoft Office User" w:date="2016-11-03T13:57:00Z">
        <w:r w:rsidR="00CF327F">
          <w:t xml:space="preserve">excellent </w:t>
        </w:r>
      </w:ins>
      <w:r>
        <w:t xml:space="preserve">customer service team </w:t>
      </w:r>
      <w:ins w:id="232" w:author="Microsoft Office User" w:date="2016-11-03T13:58:00Z">
        <w:r w:rsidR="00CF327F">
          <w:t xml:space="preserve">places your </w:t>
        </w:r>
      </w:ins>
      <w:del w:id="233" w:author="Microsoft Office User" w:date="2016-11-03T13:58:00Z">
        <w:r w:rsidDel="00CF327F">
          <w:delText xml:space="preserve">priorities </w:delText>
        </w:r>
      </w:del>
      <w:r>
        <w:t>customers</w:t>
      </w:r>
      <w:ins w:id="234" w:author="Microsoft Office User" w:date="2016-11-03T13:58:00Z">
        <w:r w:rsidR="00CF327F">
          <w:t xml:space="preserve">’ </w:t>
        </w:r>
      </w:ins>
      <w:del w:id="235" w:author="Microsoft Office User" w:date="2016-11-03T13:58:00Z">
        <w:r w:rsidDel="00CF327F">
          <w:delText xml:space="preserve"> and their </w:delText>
        </w:r>
      </w:del>
      <w:r>
        <w:t xml:space="preserve">needs </w:t>
      </w:r>
      <w:del w:id="236" w:author="Microsoft Office User" w:date="2016-11-03T13:58:00Z">
        <w:r w:rsidDel="00CF327F">
          <w:delText>over anything.</w:delText>
        </w:r>
      </w:del>
      <w:ins w:id="237" w:author="Microsoft Office User" w:date="2016-11-03T13:58:00Z">
        <w:r w:rsidR="00CF327F">
          <w:t>on top priority.</w:t>
        </w:r>
      </w:ins>
    </w:p>
    <w:p w14:paraId="71A5B7F0" w14:textId="77777777" w:rsidR="00F8642A" w:rsidRPr="003B4338" w:rsidRDefault="00F8642A" w:rsidP="00F8642A">
      <w:pPr>
        <w:spacing w:after="0" w:line="240" w:lineRule="auto"/>
      </w:pPr>
    </w:p>
    <w:p w14:paraId="7D8E5E88" w14:textId="1D17D3D8" w:rsidR="00F8642A" w:rsidRPr="003B4338" w:rsidRDefault="00F8642A" w:rsidP="00F8642A">
      <w:pPr>
        <w:spacing w:after="0" w:line="240" w:lineRule="auto"/>
      </w:pPr>
      <w:del w:id="238" w:author="Microsoft Office User" w:date="2016-11-03T14:00:00Z">
        <w:r w:rsidDel="00CF327F">
          <w:rPr>
            <w:b/>
            <w:bCs/>
          </w:rPr>
          <w:delText xml:space="preserve">Experience </w:delText>
        </w:r>
      </w:del>
      <w:ins w:id="239" w:author="Microsoft Office User" w:date="2016-11-03T14:00:00Z">
        <w:r w:rsidR="00CF327F">
          <w:rPr>
            <w:b/>
            <w:bCs/>
          </w:rPr>
          <w:t xml:space="preserve">Enjoy a </w:t>
        </w:r>
      </w:ins>
      <w:r>
        <w:rPr>
          <w:b/>
          <w:bCs/>
        </w:rPr>
        <w:t xml:space="preserve">Seamless </w:t>
      </w:r>
      <w:del w:id="240" w:author="Microsoft Office User" w:date="2016-11-03T14:00:00Z">
        <w:r w:rsidDel="00CF327F">
          <w:rPr>
            <w:b/>
            <w:bCs/>
          </w:rPr>
          <w:delText xml:space="preserve">Journey </w:delText>
        </w:r>
      </w:del>
      <w:ins w:id="241" w:author="Microsoft Office User" w:date="2016-11-03T14:00:00Z">
        <w:r w:rsidR="00CF327F">
          <w:rPr>
            <w:b/>
            <w:bCs/>
          </w:rPr>
          <w:t xml:space="preserve">Experience </w:t>
        </w:r>
      </w:ins>
      <w:r>
        <w:rPr>
          <w:b/>
          <w:bCs/>
        </w:rPr>
        <w:t xml:space="preserve">with our </w:t>
      </w:r>
      <w:ins w:id="242" w:author="Microsoft Office User" w:date="2016-11-03T14:00:00Z">
        <w:r w:rsidR="00CF327F">
          <w:rPr>
            <w:b/>
            <w:bCs/>
          </w:rPr>
          <w:t xml:space="preserve">State-of-the-Art </w:t>
        </w:r>
      </w:ins>
      <w:r>
        <w:rPr>
          <w:b/>
          <w:bCs/>
        </w:rPr>
        <w:t>Technology</w:t>
      </w:r>
    </w:p>
    <w:p w14:paraId="59CD7A6C" w14:textId="0F0B2CF0" w:rsidR="00F8642A" w:rsidRPr="003B4338" w:rsidRDefault="00F8642A" w:rsidP="00F8642A">
      <w:pPr>
        <w:spacing w:after="0" w:line="240" w:lineRule="auto"/>
      </w:pPr>
      <w:r w:rsidRPr="003B4338">
        <w:t>Manage your deliveries</w:t>
      </w:r>
      <w:r>
        <w:t xml:space="preserve"> </w:t>
      </w:r>
      <w:del w:id="243" w:author="Microsoft Office User" w:date="2016-11-03T13:58:00Z">
        <w:r w:rsidDel="00CF327F">
          <w:delText xml:space="preserve">easily </w:delText>
        </w:r>
      </w:del>
      <w:ins w:id="244" w:author="Microsoft Office User" w:date="2016-11-03T13:58:00Z">
        <w:r w:rsidR="00CF327F">
          <w:t xml:space="preserve">effortlessly </w:t>
        </w:r>
      </w:ins>
      <w:r>
        <w:t>via our automated platform</w:t>
      </w:r>
      <w:r w:rsidRPr="003B4338">
        <w:t>. You can</w:t>
      </w:r>
      <w:r>
        <w:t xml:space="preserve"> submit new delivery requests, track your </w:t>
      </w:r>
      <w:del w:id="245" w:author="Microsoft Office User" w:date="2016-11-03T14:00:00Z">
        <w:r w:rsidDel="00CF327F">
          <w:delText xml:space="preserve">deliveries </w:delText>
        </w:r>
      </w:del>
      <w:ins w:id="246" w:author="Microsoft Office User" w:date="2016-11-03T14:00:00Z">
        <w:r w:rsidR="00CF327F">
          <w:t xml:space="preserve">shipment </w:t>
        </w:r>
      </w:ins>
      <w:r>
        <w:t>status</w:t>
      </w:r>
      <w:r w:rsidRPr="003B4338">
        <w:t xml:space="preserve"> and view e-signatures </w:t>
      </w:r>
      <w:r>
        <w:t>through our online portal</w:t>
      </w:r>
      <w:r w:rsidRPr="003B4338">
        <w:t xml:space="preserve">. </w:t>
      </w:r>
    </w:p>
    <w:p w14:paraId="3ADE542E" w14:textId="77777777" w:rsidR="00F8642A" w:rsidRDefault="00F8642A" w:rsidP="00F8642A">
      <w:pPr>
        <w:spacing w:after="0"/>
      </w:pPr>
    </w:p>
    <w:p w14:paraId="7E504578" w14:textId="77777777" w:rsidR="00F8642A" w:rsidRPr="0080217B" w:rsidRDefault="00F8642A" w:rsidP="00F8642A">
      <w:pPr>
        <w:spacing w:after="0" w:line="240" w:lineRule="auto"/>
      </w:pPr>
    </w:p>
    <w:p w14:paraId="688607D9" w14:textId="1C39E312" w:rsidR="00F8642A" w:rsidRDefault="00F8642A" w:rsidP="00F8642A">
      <w:pPr>
        <w:spacing w:after="0" w:line="240" w:lineRule="auto"/>
      </w:pPr>
      <w:r>
        <w:t xml:space="preserve">(Button 1) </w:t>
      </w:r>
      <w:r>
        <w:tab/>
      </w:r>
      <w:del w:id="247" w:author="Microsoft Office User" w:date="2016-11-03T13:00:00Z">
        <w:r w:rsidDel="00BD7EC2">
          <w:delText>Sign Up Now</w:delText>
        </w:r>
      </w:del>
      <w:ins w:id="248" w:author="Microsoft Office User" w:date="2016-11-03T13:00:00Z">
        <w:r w:rsidR="00BD7EC2">
          <w:t>Set Up An Account</w:t>
        </w:r>
      </w:ins>
      <w:r>
        <w:t xml:space="preserve"> </w:t>
      </w:r>
      <w:r w:rsidRPr="000C0BDD">
        <w:rPr>
          <w:i/>
          <w:color w:val="00B050"/>
        </w:rPr>
        <w:t>(link to http://control.crosstrack.sg/new_signup/)</w:t>
      </w:r>
    </w:p>
    <w:p w14:paraId="78E80863" w14:textId="1361A6A1" w:rsidR="00F8642A" w:rsidRDefault="00F8642A" w:rsidP="00F8642A">
      <w:pPr>
        <w:spacing w:after="0" w:line="240" w:lineRule="auto"/>
      </w:pPr>
      <w:r>
        <w:t xml:space="preserve">(Button 2) </w:t>
      </w:r>
      <w:r>
        <w:tab/>
      </w:r>
      <w:del w:id="249" w:author="Microsoft Office User" w:date="2016-11-03T12:59:00Z">
        <w:r w:rsidDel="00BD7EC2">
          <w:delText>Ask for</w:delText>
        </w:r>
      </w:del>
      <w:ins w:id="250" w:author="Microsoft Office User" w:date="2016-11-03T12:59:00Z">
        <w:r w:rsidR="00BD7EC2">
          <w:t>Request</w:t>
        </w:r>
      </w:ins>
      <w:r>
        <w:t xml:space="preserve"> a Quote </w:t>
      </w:r>
      <w:del w:id="251" w:author="Microsoft Office User" w:date="2016-11-03T12:59:00Z">
        <w:r w:rsidDel="00BD7EC2">
          <w:delText xml:space="preserve">if you have special requirements </w:delText>
        </w:r>
      </w:del>
      <w:r w:rsidRPr="000C0BDD">
        <w:rPr>
          <w:i/>
          <w:color w:val="00B050"/>
        </w:rPr>
        <w:t>(link to contact us page)</w:t>
      </w:r>
    </w:p>
    <w:p w14:paraId="7896C821" w14:textId="77777777" w:rsidR="00F8642A" w:rsidRPr="00B92199" w:rsidRDefault="00F8642A" w:rsidP="00F8642A">
      <w:pPr>
        <w:spacing w:after="0" w:line="240" w:lineRule="auto"/>
        <w:rPr>
          <w:sz w:val="16"/>
          <w:szCs w:val="16"/>
        </w:rPr>
      </w:pPr>
      <w:r>
        <w:tab/>
      </w:r>
      <w:r>
        <w:tab/>
      </w:r>
      <w:r w:rsidRPr="00B92199">
        <w:rPr>
          <w:sz w:val="16"/>
          <w:szCs w:val="16"/>
        </w:rPr>
        <w:t>You will hear from u</w:t>
      </w:r>
      <w:r>
        <w:rPr>
          <w:sz w:val="16"/>
          <w:szCs w:val="16"/>
        </w:rPr>
        <w:t>s within 1</w:t>
      </w:r>
      <w:r w:rsidRPr="00B92199">
        <w:rPr>
          <w:sz w:val="16"/>
          <w:szCs w:val="16"/>
        </w:rPr>
        <w:t xml:space="preserve"> hour* of request</w:t>
      </w:r>
    </w:p>
    <w:p w14:paraId="4B889818" w14:textId="77777777" w:rsidR="00F8642A" w:rsidRDefault="00F8642A" w:rsidP="00F8642A">
      <w:pPr>
        <w:spacing w:after="0" w:line="240" w:lineRule="auto"/>
      </w:pPr>
      <w:r>
        <w:t xml:space="preserve">(Button 3) </w:t>
      </w:r>
      <w:r>
        <w:tab/>
        <w:t>Track your Order</w:t>
      </w:r>
    </w:p>
    <w:p w14:paraId="523F9F2B" w14:textId="77777777" w:rsidR="00F8642A" w:rsidRDefault="00F8642A" w:rsidP="00264427">
      <w:pPr>
        <w:spacing w:after="0" w:line="240" w:lineRule="auto"/>
        <w:rPr>
          <w:u w:val="single"/>
        </w:rPr>
      </w:pPr>
      <w:r>
        <w:rPr>
          <w:u w:val="single"/>
        </w:rPr>
        <w:br w:type="page"/>
      </w:r>
    </w:p>
    <w:p w14:paraId="6DCA1547" w14:textId="4EA7CA4B" w:rsidR="00264427" w:rsidRDefault="004200F3" w:rsidP="00264427">
      <w:pPr>
        <w:spacing w:after="0" w:line="240" w:lineRule="auto"/>
        <w:rPr>
          <w:u w:val="single"/>
        </w:rPr>
      </w:pPr>
      <w:del w:id="252" w:author="Microsoft Office User" w:date="2016-11-03T15:20:00Z">
        <w:r w:rsidDel="00F05177">
          <w:rPr>
            <w:u w:val="single"/>
          </w:rPr>
          <w:lastRenderedPageBreak/>
          <w:delText>B</w:delText>
        </w:r>
        <w:r w:rsidR="00173729" w:rsidRPr="00173729" w:rsidDel="00F05177">
          <w:rPr>
            <w:u w:val="single"/>
          </w:rPr>
          <w:delText xml:space="preserve">e Our </w:delText>
        </w:r>
      </w:del>
      <w:r w:rsidR="00173729" w:rsidRPr="00173729">
        <w:rPr>
          <w:u w:val="single"/>
        </w:rPr>
        <w:t>Partner</w:t>
      </w:r>
      <w:ins w:id="253" w:author="Microsoft Office User" w:date="2016-11-03T15:20:00Z">
        <w:r w:rsidR="00F05177">
          <w:rPr>
            <w:u w:val="single"/>
          </w:rPr>
          <w:t xml:space="preserve"> with Us</w:t>
        </w:r>
      </w:ins>
    </w:p>
    <w:p w14:paraId="7C9F2AC4" w14:textId="77777777" w:rsidR="00264427" w:rsidRDefault="00264427" w:rsidP="00264427">
      <w:pPr>
        <w:spacing w:after="0" w:line="240" w:lineRule="auto"/>
        <w:rPr>
          <w:u w:val="single"/>
        </w:rPr>
      </w:pPr>
    </w:p>
    <w:p w14:paraId="0138A9A7" w14:textId="0291373A" w:rsidR="006F5748" w:rsidRDefault="00264427" w:rsidP="00264427">
      <w:pPr>
        <w:spacing w:after="0" w:line="240" w:lineRule="auto"/>
      </w:pPr>
      <w:r>
        <w:t>Ready to expand your fleet of drivers but</w:t>
      </w:r>
      <w:del w:id="254" w:author="Microsoft Office User" w:date="2016-11-03T15:24:00Z">
        <w:r w:rsidDel="0040755A">
          <w:delText xml:space="preserve"> yet</w:delText>
        </w:r>
      </w:del>
      <w:r>
        <w:t xml:space="preserve"> tied down with </w:t>
      </w:r>
      <w:ins w:id="255" w:author="Microsoft Office User" w:date="2016-11-03T15:24:00Z">
        <w:r w:rsidR="001D4EB3">
          <w:t xml:space="preserve">exhausting </w:t>
        </w:r>
      </w:ins>
      <w:r>
        <w:t xml:space="preserve">daily operations? </w:t>
      </w:r>
    </w:p>
    <w:p w14:paraId="75D1164D" w14:textId="3688316B" w:rsidR="006F5748" w:rsidRDefault="00EA56B6" w:rsidP="00264427">
      <w:pPr>
        <w:spacing w:after="0" w:line="240" w:lineRule="auto"/>
      </w:pPr>
      <w:ins w:id="256" w:author="Microsoft Office User" w:date="2016-11-03T15:25:00Z">
        <w:r>
          <w:t>Do you have</w:t>
        </w:r>
      </w:ins>
      <w:del w:id="257" w:author="Microsoft Office User" w:date="2016-11-03T15:24:00Z">
        <w:r w:rsidR="00264427" w:rsidDel="001D4EB3">
          <w:delText>Y</w:delText>
        </w:r>
      </w:del>
      <w:del w:id="258" w:author="Microsoft Office User" w:date="2016-11-03T15:25:00Z">
        <w:r w:rsidR="00264427" w:rsidDel="00EA56B6">
          <w:delText>our</w:delText>
        </w:r>
      </w:del>
      <w:r w:rsidR="00264427">
        <w:t xml:space="preserve"> customers </w:t>
      </w:r>
      <w:ins w:id="259" w:author="Microsoft Office User" w:date="2016-11-03T15:26:00Z">
        <w:r>
          <w:t xml:space="preserve">constantly </w:t>
        </w:r>
      </w:ins>
      <w:del w:id="260" w:author="Microsoft Office User" w:date="2016-11-03T15:25:00Z">
        <w:r w:rsidR="00264427" w:rsidDel="001D4EB3">
          <w:delText>calling you every now and then</w:delText>
        </w:r>
      </w:del>
      <w:ins w:id="261" w:author="Microsoft Office User" w:date="2016-11-03T15:25:00Z">
        <w:r w:rsidR="001D4EB3">
          <w:t xml:space="preserve">ringing </w:t>
        </w:r>
      </w:ins>
      <w:ins w:id="262" w:author="Microsoft Office User" w:date="2016-11-03T15:26:00Z">
        <w:r>
          <w:t xml:space="preserve">you </w:t>
        </w:r>
      </w:ins>
      <w:ins w:id="263" w:author="Microsoft Office User" w:date="2016-11-03T15:25:00Z">
        <w:r w:rsidR="001D4EB3">
          <w:t>up</w:t>
        </w:r>
      </w:ins>
      <w:r w:rsidR="00264427">
        <w:t xml:space="preserve"> to check on the</w:t>
      </w:r>
      <w:ins w:id="264" w:author="Microsoft Office User" w:date="2016-11-03T15:24:00Z">
        <w:r w:rsidR="001D4EB3">
          <w:t>ir</w:t>
        </w:r>
      </w:ins>
      <w:r w:rsidR="00264427">
        <w:t xml:space="preserve"> delivery status</w:t>
      </w:r>
      <w:r w:rsidR="006F5748">
        <w:t xml:space="preserve"> </w:t>
      </w:r>
      <w:ins w:id="265" w:author="Microsoft Office User" w:date="2016-11-03T15:25:00Z">
        <w:r w:rsidR="001D4EB3">
          <w:t>and</w:t>
        </w:r>
      </w:ins>
      <w:del w:id="266" w:author="Microsoft Office User" w:date="2016-11-03T15:25:00Z">
        <w:r w:rsidR="006F5748" w:rsidDel="001D4EB3">
          <w:delText>that</w:delText>
        </w:r>
      </w:del>
      <w:r w:rsidR="006F5748">
        <w:t xml:space="preserve"> disrupt</w:t>
      </w:r>
      <w:ins w:id="267" w:author="Microsoft Office User" w:date="2016-11-03T15:25:00Z">
        <w:r w:rsidR="001D4EB3">
          <w:t>ing</w:t>
        </w:r>
      </w:ins>
      <w:del w:id="268" w:author="Microsoft Office User" w:date="2016-11-03T15:25:00Z">
        <w:r w:rsidR="006F5748" w:rsidDel="001D4EB3">
          <w:delText>s</w:delText>
        </w:r>
      </w:del>
      <w:r w:rsidR="006F5748">
        <w:t xml:space="preserve"> your</w:t>
      </w:r>
      <w:ins w:id="269" w:author="Microsoft Office User" w:date="2016-11-03T15:25:00Z">
        <w:r w:rsidR="001D4EB3">
          <w:t xml:space="preserve"> </w:t>
        </w:r>
      </w:ins>
      <w:del w:id="270" w:author="Microsoft Office User" w:date="2016-11-03T15:25:00Z">
        <w:r w:rsidR="006F5748" w:rsidDel="001D4EB3">
          <w:delText xml:space="preserve"> current </w:delText>
        </w:r>
      </w:del>
      <w:r w:rsidR="006F5748">
        <w:t>work</w:t>
      </w:r>
      <w:r w:rsidR="00264427">
        <w:t>?</w:t>
      </w:r>
    </w:p>
    <w:p w14:paraId="71516F5F" w14:textId="354DD7FA" w:rsidR="00901FC3" w:rsidRDefault="00901FC3" w:rsidP="00264427">
      <w:pPr>
        <w:spacing w:after="0" w:line="240" w:lineRule="auto"/>
      </w:pPr>
      <w:r>
        <w:t>Are you</w:t>
      </w:r>
      <w:r w:rsidR="006F5748">
        <w:t xml:space="preserve"> working day and night </w:t>
      </w:r>
      <w:ins w:id="271" w:author="Microsoft Office User" w:date="2016-11-03T15:26:00Z">
        <w:r w:rsidR="00EA56B6">
          <w:t xml:space="preserve">by merely </w:t>
        </w:r>
      </w:ins>
      <w:r w:rsidR="006F5748">
        <w:t xml:space="preserve">managing </w:t>
      </w:r>
      <w:r>
        <w:t>requests</w:t>
      </w:r>
      <w:del w:id="272" w:author="Microsoft Office User" w:date="2016-11-03T15:26:00Z">
        <w:r w:rsidDel="00EA56B6">
          <w:delText xml:space="preserve"> and</w:delText>
        </w:r>
      </w:del>
      <w:ins w:id="273" w:author="Microsoft Office User" w:date="2016-11-03T15:26:00Z">
        <w:r w:rsidR="00EA56B6">
          <w:t>, scheduling</w:t>
        </w:r>
      </w:ins>
      <w:r>
        <w:t xml:space="preserve"> </w:t>
      </w:r>
      <w:r w:rsidR="006F5748">
        <w:t>drivers, handling</w:t>
      </w:r>
      <w:del w:id="274" w:author="Microsoft Office User" w:date="2016-11-03T15:27:00Z">
        <w:r w:rsidR="006F5748" w:rsidDel="00EA56B6">
          <w:delText xml:space="preserve"> of</w:delText>
        </w:r>
      </w:del>
      <w:r w:rsidR="006F5748">
        <w:t xml:space="preserve"> manual invoices and </w:t>
      </w:r>
      <w:del w:id="275" w:author="Microsoft Office User" w:date="2016-11-03T15:27:00Z">
        <w:r w:rsidR="006F5748" w:rsidDel="00EA56B6">
          <w:delText xml:space="preserve">the </w:delText>
        </w:r>
      </w:del>
      <w:r>
        <w:t xml:space="preserve">many </w:t>
      </w:r>
      <w:ins w:id="276" w:author="Microsoft Office User" w:date="2016-11-03T15:27:00Z">
        <w:r w:rsidR="00EA56B6">
          <w:t xml:space="preserve">other </w:t>
        </w:r>
      </w:ins>
      <w:ins w:id="277" w:author="Microsoft Office User" w:date="2016-11-03T15:28:00Z">
        <w:r w:rsidR="00EA56B6">
          <w:t>minuscule</w:t>
        </w:r>
      </w:ins>
      <w:del w:id="278" w:author="Microsoft Office User" w:date="2016-11-03T15:28:00Z">
        <w:r w:rsidDel="00EA56B6">
          <w:delText>small</w:delText>
        </w:r>
      </w:del>
      <w:r>
        <w:t xml:space="preserve"> issues that </w:t>
      </w:r>
      <w:del w:id="279" w:author="Microsoft Office User" w:date="2016-11-03T15:28:00Z">
        <w:r w:rsidDel="00153DEC">
          <w:delText>calls for your</w:delText>
        </w:r>
      </w:del>
      <w:ins w:id="280" w:author="Microsoft Office User" w:date="2016-11-03T15:28:00Z">
        <w:r w:rsidR="00153DEC">
          <w:t>demand for immediate</w:t>
        </w:r>
      </w:ins>
      <w:r>
        <w:t xml:space="preserve"> attention?</w:t>
      </w:r>
    </w:p>
    <w:p w14:paraId="5C2A8E5D" w14:textId="7539D23D" w:rsidR="00901FC3" w:rsidRDefault="00901FC3" w:rsidP="00264427">
      <w:pPr>
        <w:spacing w:after="0" w:line="240" w:lineRule="auto"/>
      </w:pPr>
      <w:r>
        <w:t xml:space="preserve">You have </w:t>
      </w:r>
      <w:ins w:id="281" w:author="Microsoft Office User" w:date="2016-11-03T15:28:00Z">
        <w:r w:rsidR="00153DEC">
          <w:t xml:space="preserve">pending </w:t>
        </w:r>
      </w:ins>
      <w:r>
        <w:t xml:space="preserve">jobs </w:t>
      </w:r>
      <w:ins w:id="282" w:author="Microsoft Office User" w:date="2016-11-03T15:29:00Z">
        <w:r w:rsidR="00153DEC">
          <w:t xml:space="preserve">from your customers </w:t>
        </w:r>
      </w:ins>
      <w:r>
        <w:t xml:space="preserve">that </w:t>
      </w:r>
      <w:del w:id="283" w:author="Microsoft Office User" w:date="2016-11-03T15:28:00Z">
        <w:r w:rsidDel="00153DEC">
          <w:delText xml:space="preserve">is </w:delText>
        </w:r>
      </w:del>
      <w:ins w:id="284" w:author="Microsoft Office User" w:date="2016-11-03T15:28:00Z">
        <w:r w:rsidR="00153DEC">
          <w:t xml:space="preserve">you are </w:t>
        </w:r>
      </w:ins>
      <w:r>
        <w:t>unable to fulfil</w:t>
      </w:r>
      <w:ins w:id="285" w:author="Microsoft Office User" w:date="2016-11-03T15:28:00Z">
        <w:r w:rsidR="00153DEC">
          <w:t>, yet</w:t>
        </w:r>
      </w:ins>
      <w:del w:id="286" w:author="Microsoft Office User" w:date="2016-11-03T15:28:00Z">
        <w:r w:rsidDel="00153DEC">
          <w:delText xml:space="preserve"> and</w:delText>
        </w:r>
      </w:del>
      <w:r>
        <w:t xml:space="preserve"> feel </w:t>
      </w:r>
      <w:ins w:id="287" w:author="Microsoft Office User" w:date="2016-11-03T15:29:00Z">
        <w:r w:rsidR="00153DEC">
          <w:t xml:space="preserve">too </w:t>
        </w:r>
      </w:ins>
      <w:del w:id="288" w:author="Microsoft Office User" w:date="2016-11-03T15:29:00Z">
        <w:r w:rsidDel="00153DEC">
          <w:delText xml:space="preserve">bad </w:delText>
        </w:r>
      </w:del>
      <w:ins w:id="289" w:author="Microsoft Office User" w:date="2016-11-03T15:29:00Z">
        <w:r w:rsidR="00153DEC">
          <w:t xml:space="preserve">guilty </w:t>
        </w:r>
      </w:ins>
      <w:r>
        <w:t>to reject</w:t>
      </w:r>
      <w:del w:id="290" w:author="Microsoft Office User" w:date="2016-11-03T15:29:00Z">
        <w:r w:rsidDel="00153DEC">
          <w:delText xml:space="preserve"> the customers</w:delText>
        </w:r>
      </w:del>
      <w:r>
        <w:t xml:space="preserve">? </w:t>
      </w:r>
    </w:p>
    <w:p w14:paraId="67A4738E" w14:textId="77777777" w:rsidR="00901FC3" w:rsidRDefault="00901FC3" w:rsidP="00264427">
      <w:pPr>
        <w:spacing w:after="0" w:line="240" w:lineRule="auto"/>
      </w:pPr>
    </w:p>
    <w:p w14:paraId="2AF1EC66" w14:textId="1D2DD6B9" w:rsidR="00901FC3" w:rsidRDefault="00901FC3" w:rsidP="00264427">
      <w:pPr>
        <w:spacing w:after="0" w:line="240" w:lineRule="auto"/>
      </w:pPr>
      <w:r>
        <w:t xml:space="preserve">If you have </w:t>
      </w:r>
      <w:ins w:id="291" w:author="Microsoft Office User" w:date="2016-11-03T15:29:00Z">
        <w:r w:rsidR="00783D05">
          <w:t>answered</w:t>
        </w:r>
      </w:ins>
      <w:del w:id="292" w:author="Microsoft Office User" w:date="2016-11-03T15:29:00Z">
        <w:r w:rsidDel="00783D05">
          <w:delText>a</w:delText>
        </w:r>
      </w:del>
      <w:r>
        <w:t xml:space="preserve"> 'Yes' to any of the questions</w:t>
      </w:r>
      <w:ins w:id="293" w:author="Microsoft Office User" w:date="2016-11-03T15:29:00Z">
        <w:r w:rsidR="00783D05">
          <w:t xml:space="preserve"> above</w:t>
        </w:r>
      </w:ins>
      <w:r>
        <w:t xml:space="preserve">, </w:t>
      </w:r>
      <w:del w:id="294" w:author="Microsoft Office User" w:date="2016-11-03T15:31:00Z">
        <w:r w:rsidDel="00AB2595">
          <w:delText>we can work together with you to provide</w:delText>
        </w:r>
      </w:del>
      <w:ins w:id="295" w:author="Microsoft Office User" w:date="2016-11-03T15:32:00Z">
        <w:r w:rsidR="004110E1">
          <w:t xml:space="preserve">we are excited to present </w:t>
        </w:r>
      </w:ins>
      <w:ins w:id="296" w:author="Microsoft Office User" w:date="2016-11-03T15:34:00Z">
        <w:r w:rsidR="00C82983">
          <w:t>an</w:t>
        </w:r>
      </w:ins>
      <w:ins w:id="297" w:author="Microsoft Office User" w:date="2016-11-03T15:33:00Z">
        <w:r w:rsidR="004110E1">
          <w:t xml:space="preserve"> </w:t>
        </w:r>
      </w:ins>
      <w:ins w:id="298" w:author="Microsoft Office User" w:date="2016-11-03T15:31:00Z">
        <w:r w:rsidR="00AB2595">
          <w:t>all-in-one</w:t>
        </w:r>
      </w:ins>
      <w:del w:id="299" w:author="Microsoft Office User" w:date="2016-11-03T15:31:00Z">
        <w:r w:rsidDel="00AB2595">
          <w:delText xml:space="preserve"> a</w:delText>
        </w:r>
      </w:del>
      <w:r>
        <w:t xml:space="preserve"> platform t</w:t>
      </w:r>
      <w:ins w:id="300" w:author="Microsoft Office User" w:date="2016-11-03T15:31:00Z">
        <w:r w:rsidR="00AB2595">
          <w:t xml:space="preserve">hat caters to </w:t>
        </w:r>
      </w:ins>
      <w:ins w:id="301" w:author="Microsoft Office User" w:date="2016-11-03T15:33:00Z">
        <w:r w:rsidR="004110E1">
          <w:t xml:space="preserve">every aspect of </w:t>
        </w:r>
      </w:ins>
      <w:del w:id="302" w:author="Microsoft Office User" w:date="2016-11-03T15:31:00Z">
        <w:r w:rsidDel="00AB2595">
          <w:delText>o</w:delText>
        </w:r>
      </w:del>
      <w:del w:id="303" w:author="Microsoft Office User" w:date="2016-11-03T15:33:00Z">
        <w:r w:rsidDel="004110E1">
          <w:delText xml:space="preserve"> </w:delText>
        </w:r>
      </w:del>
      <w:r>
        <w:t>your operation</w:t>
      </w:r>
      <w:ins w:id="304" w:author="Microsoft Office User" w:date="2016-11-03T15:31:00Z">
        <w:r w:rsidR="00AB2595">
          <w:t>al</w:t>
        </w:r>
      </w:ins>
      <w:del w:id="305" w:author="Microsoft Office User" w:date="2016-11-03T15:31:00Z">
        <w:r w:rsidDel="00AB2595">
          <w:delText>s</w:delText>
        </w:r>
      </w:del>
      <w:r>
        <w:t>, financ</w:t>
      </w:r>
      <w:ins w:id="306" w:author="Microsoft Office User" w:date="2016-11-03T15:31:00Z">
        <w:r w:rsidR="00AB2595">
          <w:t>ial</w:t>
        </w:r>
      </w:ins>
      <w:del w:id="307" w:author="Microsoft Office User" w:date="2016-11-03T15:31:00Z">
        <w:r w:rsidDel="00AB2595">
          <w:delText>e</w:delText>
        </w:r>
      </w:del>
      <w:r>
        <w:t xml:space="preserve"> and customer service needs</w:t>
      </w:r>
      <w:ins w:id="308" w:author="Microsoft Office User" w:date="2016-11-03T15:31:00Z">
        <w:r w:rsidR="00AB2595">
          <w:t xml:space="preserve"> </w:t>
        </w:r>
      </w:ins>
      <w:r>
        <w:t xml:space="preserve">- </w:t>
      </w:r>
      <w:del w:id="309" w:author="Microsoft Office User" w:date="2016-11-03T15:32:00Z">
        <w:r w:rsidDel="00AB2595">
          <w:delText xml:space="preserve">through </w:delText>
        </w:r>
      </w:del>
      <w:r>
        <w:t xml:space="preserve">our </w:t>
      </w:r>
      <w:ins w:id="310" w:author="Microsoft Office User" w:date="2016-11-03T15:34:00Z">
        <w:r w:rsidR="00C82983">
          <w:t xml:space="preserve">sophisticated </w:t>
        </w:r>
      </w:ins>
      <w:r>
        <w:t>CrossTrack Management System.</w:t>
      </w:r>
    </w:p>
    <w:p w14:paraId="1E06C86B" w14:textId="77777777" w:rsidR="00901FC3" w:rsidRDefault="00901FC3" w:rsidP="00264427">
      <w:pPr>
        <w:spacing w:after="0" w:line="240" w:lineRule="auto"/>
      </w:pPr>
    </w:p>
    <w:p w14:paraId="05436FAA" w14:textId="77777777" w:rsidR="006C5D05" w:rsidRPr="006C5D05" w:rsidRDefault="006C5D05" w:rsidP="00264427">
      <w:pPr>
        <w:spacing w:after="0" w:line="240" w:lineRule="auto"/>
        <w:rPr>
          <w:b/>
          <w:sz w:val="30"/>
          <w:szCs w:val="30"/>
        </w:rPr>
      </w:pPr>
      <w:r w:rsidRPr="006C5D05">
        <w:rPr>
          <w:b/>
          <w:sz w:val="30"/>
          <w:szCs w:val="30"/>
        </w:rPr>
        <w:t xml:space="preserve">3 Reasons </w:t>
      </w:r>
      <w:r w:rsidR="003510EC">
        <w:rPr>
          <w:b/>
          <w:sz w:val="30"/>
          <w:szCs w:val="30"/>
        </w:rPr>
        <w:t>W</w:t>
      </w:r>
      <w:r w:rsidRPr="006C5D05">
        <w:rPr>
          <w:b/>
          <w:sz w:val="30"/>
          <w:szCs w:val="30"/>
        </w:rPr>
        <w:t xml:space="preserve">hy </w:t>
      </w:r>
      <w:r w:rsidR="003510EC">
        <w:rPr>
          <w:b/>
          <w:sz w:val="30"/>
          <w:szCs w:val="30"/>
        </w:rPr>
        <w:t>Y</w:t>
      </w:r>
      <w:r w:rsidRPr="006C5D05">
        <w:rPr>
          <w:b/>
          <w:sz w:val="30"/>
          <w:szCs w:val="30"/>
        </w:rPr>
        <w:t xml:space="preserve">ou </w:t>
      </w:r>
      <w:r w:rsidR="003510EC">
        <w:rPr>
          <w:b/>
          <w:sz w:val="30"/>
          <w:szCs w:val="30"/>
        </w:rPr>
        <w:t>N</w:t>
      </w:r>
      <w:r w:rsidRPr="006C5D05">
        <w:rPr>
          <w:b/>
          <w:sz w:val="30"/>
          <w:szCs w:val="30"/>
        </w:rPr>
        <w:t xml:space="preserve">eed to </w:t>
      </w:r>
      <w:r w:rsidR="003510EC">
        <w:rPr>
          <w:b/>
          <w:sz w:val="30"/>
          <w:szCs w:val="30"/>
        </w:rPr>
        <w:t>A</w:t>
      </w:r>
      <w:r w:rsidRPr="006C5D05">
        <w:rPr>
          <w:b/>
          <w:sz w:val="30"/>
          <w:szCs w:val="30"/>
        </w:rPr>
        <w:t xml:space="preserve">utomate </w:t>
      </w:r>
      <w:r w:rsidR="003510EC">
        <w:rPr>
          <w:b/>
          <w:sz w:val="30"/>
          <w:szCs w:val="30"/>
        </w:rPr>
        <w:t>Y</w:t>
      </w:r>
      <w:r w:rsidRPr="006C5D05">
        <w:rPr>
          <w:b/>
          <w:sz w:val="30"/>
          <w:szCs w:val="30"/>
        </w:rPr>
        <w:t xml:space="preserve">our </w:t>
      </w:r>
      <w:r w:rsidR="003510EC">
        <w:rPr>
          <w:b/>
          <w:sz w:val="30"/>
          <w:szCs w:val="30"/>
        </w:rPr>
        <w:t>O</w:t>
      </w:r>
      <w:r w:rsidRPr="006C5D05">
        <w:rPr>
          <w:b/>
          <w:sz w:val="30"/>
          <w:szCs w:val="30"/>
        </w:rPr>
        <w:t xml:space="preserve">perations </w:t>
      </w:r>
      <w:r w:rsidR="003510EC">
        <w:rPr>
          <w:b/>
          <w:sz w:val="30"/>
          <w:szCs w:val="30"/>
        </w:rPr>
        <w:t>N</w:t>
      </w:r>
      <w:r w:rsidRPr="006C5D05">
        <w:rPr>
          <w:b/>
          <w:sz w:val="30"/>
          <w:szCs w:val="30"/>
        </w:rPr>
        <w:t>eeds</w:t>
      </w:r>
    </w:p>
    <w:p w14:paraId="071F887B" w14:textId="77777777" w:rsidR="006C5D05" w:rsidRDefault="006C5D05" w:rsidP="00264427">
      <w:pPr>
        <w:spacing w:after="0" w:line="240" w:lineRule="auto"/>
      </w:pPr>
    </w:p>
    <w:p w14:paraId="5FC3813E" w14:textId="77777777" w:rsidR="006C5D05" w:rsidRDefault="006C5D05" w:rsidP="006C5D05">
      <w:pPr>
        <w:spacing w:after="0" w:line="240" w:lineRule="auto"/>
        <w:rPr>
          <w:b/>
        </w:rPr>
      </w:pPr>
      <w:r>
        <w:rPr>
          <w:b/>
        </w:rPr>
        <w:t>Billing and Tracking of Invoices</w:t>
      </w:r>
    </w:p>
    <w:p w14:paraId="6A4207F4" w14:textId="09EE4512" w:rsidR="006C5D05" w:rsidRDefault="006C5D05" w:rsidP="006C5D05">
      <w:pPr>
        <w:spacing w:after="0" w:line="240" w:lineRule="auto"/>
      </w:pPr>
      <w:r>
        <w:t xml:space="preserve">There will be </w:t>
      </w:r>
      <w:ins w:id="311" w:author="Microsoft Office User" w:date="2016-11-03T15:38:00Z">
        <w:r w:rsidR="00456863">
          <w:t>moments</w:t>
        </w:r>
      </w:ins>
      <w:del w:id="312" w:author="Microsoft Office User" w:date="2016-11-03T15:38:00Z">
        <w:r w:rsidDel="00456863">
          <w:delText>times</w:delText>
        </w:r>
      </w:del>
      <w:r>
        <w:t xml:space="preserve"> </w:t>
      </w:r>
      <w:del w:id="313" w:author="Microsoft Office User" w:date="2016-11-03T15:38:00Z">
        <w:r w:rsidDel="00456863">
          <w:delText xml:space="preserve">whereby </w:delText>
        </w:r>
      </w:del>
      <w:ins w:id="314" w:author="Microsoft Office User" w:date="2016-11-03T15:38:00Z">
        <w:r w:rsidR="00456863">
          <w:t>when</w:t>
        </w:r>
        <w:r w:rsidR="00456863">
          <w:t xml:space="preserve"> </w:t>
        </w:r>
      </w:ins>
      <w:r>
        <w:t xml:space="preserve">you are tired of doing reconciliations or </w:t>
      </w:r>
      <w:del w:id="315" w:author="Microsoft Office User" w:date="2016-11-03T15:39:00Z">
        <w:r w:rsidDel="00456863">
          <w:delText xml:space="preserve">to </w:delText>
        </w:r>
      </w:del>
      <w:r>
        <w:t xml:space="preserve">constantly monitor the payment status for the past months’ invoices. Let </w:t>
      </w:r>
      <w:del w:id="316" w:author="Microsoft Office User" w:date="2016-11-03T15:36:00Z">
        <w:r w:rsidDel="0013057C">
          <w:delText xml:space="preserve">the </w:delText>
        </w:r>
      </w:del>
      <w:ins w:id="317" w:author="Microsoft Office User" w:date="2016-11-03T15:36:00Z">
        <w:r w:rsidR="0013057C">
          <w:t>our</w:t>
        </w:r>
        <w:r w:rsidR="0013057C">
          <w:t xml:space="preserve"> </w:t>
        </w:r>
      </w:ins>
      <w:r>
        <w:t xml:space="preserve">system </w:t>
      </w:r>
      <w:del w:id="318" w:author="Microsoft Office User" w:date="2016-11-03T15:36:00Z">
        <w:r w:rsidDel="0013057C">
          <w:delText>do the job</w:delText>
        </w:r>
      </w:del>
      <w:ins w:id="319" w:author="Microsoft Office User" w:date="2016-11-03T15:36:00Z">
        <w:r w:rsidR="0013057C">
          <w:t>file and organise these invoices</w:t>
        </w:r>
      </w:ins>
      <w:r>
        <w:t xml:space="preserve"> for you</w:t>
      </w:r>
      <w:ins w:id="320" w:author="Microsoft Office User" w:date="2016-11-03T15:36:00Z">
        <w:r w:rsidR="0013057C">
          <w:t xml:space="preserve"> automatically and meticulously</w:t>
        </w:r>
      </w:ins>
      <w:r>
        <w:t xml:space="preserve">. </w:t>
      </w:r>
      <w:del w:id="321" w:author="Microsoft Office User" w:date="2016-11-03T15:37:00Z">
        <w:r w:rsidDel="0013057C">
          <w:delText xml:space="preserve">At a glance, you can </w:delText>
        </w:r>
      </w:del>
      <w:ins w:id="322" w:author="Microsoft Office User" w:date="2016-11-03T15:37:00Z">
        <w:r w:rsidR="0013057C">
          <w:t>V</w:t>
        </w:r>
      </w:ins>
      <w:del w:id="323" w:author="Microsoft Office User" w:date="2016-11-03T15:37:00Z">
        <w:r w:rsidDel="0013057C">
          <w:delText>v</w:delText>
        </w:r>
      </w:del>
      <w:r>
        <w:t xml:space="preserve">iew the outstanding invoices </w:t>
      </w:r>
      <w:del w:id="324" w:author="Microsoft Office User" w:date="2016-11-03T15:37:00Z">
        <w:r w:rsidDel="0013057C">
          <w:delText xml:space="preserve">for </w:delText>
        </w:r>
      </w:del>
      <w:ins w:id="325" w:author="Microsoft Office User" w:date="2016-11-03T15:37:00Z">
        <w:r w:rsidR="0013057C">
          <w:t>on</w:t>
        </w:r>
        <w:r w:rsidR="0013057C">
          <w:t xml:space="preserve"> </w:t>
        </w:r>
      </w:ins>
      <w:r>
        <w:t>each customer</w:t>
      </w:r>
      <w:del w:id="326" w:author="Microsoft Office User" w:date="2016-11-03T15:37:00Z">
        <w:r w:rsidDel="0013057C">
          <w:delText>s</w:delText>
        </w:r>
      </w:del>
      <w:r>
        <w:t>’</w:t>
      </w:r>
      <w:ins w:id="327" w:author="Microsoft Office User" w:date="2016-11-03T15:37:00Z">
        <w:r w:rsidR="0013057C">
          <w:t>s</w:t>
        </w:r>
      </w:ins>
      <w:r>
        <w:t xml:space="preserve"> profile</w:t>
      </w:r>
      <w:ins w:id="328" w:author="Microsoft Office User" w:date="2016-11-03T15:37:00Z">
        <w:r w:rsidR="0013057C">
          <w:t xml:space="preserve"> a</w:t>
        </w:r>
        <w:r w:rsidR="0013057C">
          <w:t>t a glance</w:t>
        </w:r>
      </w:ins>
      <w:r>
        <w:t xml:space="preserve"> and</w:t>
      </w:r>
      <w:del w:id="329" w:author="Microsoft Office User" w:date="2016-11-03T15:37:00Z">
        <w:r w:rsidDel="0013057C">
          <w:delText xml:space="preserve"> to</w:delText>
        </w:r>
      </w:del>
      <w:r>
        <w:t xml:space="preserve"> resend the invoices to them</w:t>
      </w:r>
      <w:ins w:id="330" w:author="Microsoft Office User" w:date="2016-11-03T15:37:00Z">
        <w:r w:rsidR="0013057C">
          <w:t xml:space="preserve"> with a click of the button</w:t>
        </w:r>
      </w:ins>
      <w:r>
        <w:t>, if required.</w:t>
      </w:r>
    </w:p>
    <w:p w14:paraId="02381315" w14:textId="77777777" w:rsidR="006C5D05" w:rsidRDefault="006C5D05" w:rsidP="00264427">
      <w:pPr>
        <w:spacing w:after="0" w:line="240" w:lineRule="auto"/>
        <w:rPr>
          <w:b/>
        </w:rPr>
      </w:pPr>
    </w:p>
    <w:p w14:paraId="3C40AE46" w14:textId="08CB1273" w:rsidR="00901FC3" w:rsidRPr="00BE5FB5" w:rsidRDefault="00BE5FB5" w:rsidP="00264427">
      <w:pPr>
        <w:spacing w:after="0" w:line="240" w:lineRule="auto"/>
        <w:rPr>
          <w:b/>
        </w:rPr>
      </w:pPr>
      <w:del w:id="331" w:author="Microsoft Office User" w:date="2016-11-03T15:39:00Z">
        <w:r w:rsidRPr="00BE5FB5" w:rsidDel="005F4631">
          <w:rPr>
            <w:b/>
          </w:rPr>
          <w:delText xml:space="preserve">Real </w:delText>
        </w:r>
      </w:del>
      <w:r w:rsidRPr="00BE5FB5">
        <w:rPr>
          <w:b/>
        </w:rPr>
        <w:t>Live Tracking</w:t>
      </w:r>
      <w:r>
        <w:rPr>
          <w:b/>
        </w:rPr>
        <w:t xml:space="preserve"> of Delivery Status</w:t>
      </w:r>
    </w:p>
    <w:p w14:paraId="186A7C44" w14:textId="26B5ED7E" w:rsidR="00BE5FB5" w:rsidRDefault="00BE5FB5" w:rsidP="00264427">
      <w:pPr>
        <w:spacing w:after="0" w:line="240" w:lineRule="auto"/>
      </w:pPr>
      <w:del w:id="332" w:author="Microsoft Office User" w:date="2016-11-03T15:40:00Z">
        <w:r w:rsidDel="005F4631">
          <w:delText>At a click of the mouse, you can have</w:delText>
        </w:r>
      </w:del>
      <w:ins w:id="333" w:author="Microsoft Office User" w:date="2016-11-03T15:40:00Z">
        <w:r w:rsidR="005F4631">
          <w:t>Receiving</w:t>
        </w:r>
      </w:ins>
      <w:r>
        <w:t xml:space="preserve"> a live status update of the </w:t>
      </w:r>
      <w:del w:id="334" w:author="Microsoft Office User" w:date="2016-11-03T15:41:00Z">
        <w:r w:rsidDel="005F4631">
          <w:delText xml:space="preserve">delivery </w:delText>
        </w:r>
      </w:del>
      <w:ins w:id="335" w:author="Microsoft Office User" w:date="2016-11-03T15:41:00Z">
        <w:r w:rsidR="005F4631">
          <w:t>delivery</w:t>
        </w:r>
        <w:r w:rsidR="005F4631">
          <w:t xml:space="preserve"> is only a click away.</w:t>
        </w:r>
      </w:ins>
      <w:del w:id="336" w:author="Microsoft Office User" w:date="2016-11-03T15:40:00Z">
        <w:r w:rsidDel="005F4631">
          <w:delText>status</w:delText>
        </w:r>
      </w:del>
      <w:ins w:id="337" w:author="Microsoft Office User" w:date="2016-11-03T15:41:00Z">
        <w:r w:rsidR="005F4631">
          <w:t xml:space="preserve"> Find out if</w:t>
        </w:r>
      </w:ins>
      <w:del w:id="338" w:author="Microsoft Office User" w:date="2016-11-03T15:41:00Z">
        <w:r w:rsidDel="005F4631">
          <w:delText>,</w:delText>
        </w:r>
      </w:del>
      <w:r>
        <w:t xml:space="preserve"> </w:t>
      </w:r>
      <w:del w:id="339" w:author="Microsoft Office User" w:date="2016-11-03T15:41:00Z">
        <w:r w:rsidDel="005F4631">
          <w:delText xml:space="preserve">whether </w:delText>
        </w:r>
      </w:del>
      <w:r>
        <w:t>your driver had completed the</w:t>
      </w:r>
      <w:ins w:id="340" w:author="Microsoft Office User" w:date="2016-11-03T15:41:00Z">
        <w:r w:rsidR="005F4631">
          <w:t>ir assigned</w:t>
        </w:r>
      </w:ins>
      <w:r>
        <w:t xml:space="preserve"> jobs</w:t>
      </w:r>
      <w:del w:id="341" w:author="Microsoft Office User" w:date="2016-11-03T15:42:00Z">
        <w:r w:rsidDel="005F4631">
          <w:delText xml:space="preserve"> assigned</w:delText>
        </w:r>
      </w:del>
      <w:r>
        <w:t xml:space="preserve"> or </w:t>
      </w:r>
      <w:ins w:id="342" w:author="Microsoft Office User" w:date="2016-11-03T15:42:00Z">
        <w:r w:rsidR="005F4631">
          <w:t xml:space="preserve">if </w:t>
        </w:r>
        <w:r w:rsidR="005F4631">
          <w:t>traffic conditions</w:t>
        </w:r>
        <w:r w:rsidR="005F4631">
          <w:t xml:space="preserve"> are holding up </w:t>
        </w:r>
      </w:ins>
      <w:r>
        <w:t>the deliveries</w:t>
      </w:r>
      <w:ins w:id="343" w:author="Microsoft Office User" w:date="2016-11-03T15:43:00Z">
        <w:r w:rsidR="005F4631">
          <w:t>.</w:t>
        </w:r>
      </w:ins>
      <w:del w:id="344" w:author="Microsoft Office User" w:date="2016-11-03T15:43:00Z">
        <w:r w:rsidDel="005F4631">
          <w:delText xml:space="preserve"> </w:delText>
        </w:r>
      </w:del>
      <w:del w:id="345" w:author="Microsoft Office User" w:date="2016-11-03T15:42:00Z">
        <w:r w:rsidDel="005F4631">
          <w:delText>were delayed due to traffic conditions</w:delText>
        </w:r>
      </w:del>
      <w:del w:id="346" w:author="Microsoft Office User" w:date="2016-11-03T15:43:00Z">
        <w:r w:rsidDel="005F4631">
          <w:delText>.</w:delText>
        </w:r>
      </w:del>
      <w:r>
        <w:t xml:space="preserve"> </w:t>
      </w:r>
      <w:del w:id="347" w:author="Microsoft Office User" w:date="2016-11-03T15:43:00Z">
        <w:r w:rsidR="006C5D05" w:rsidDel="001F68C6">
          <w:delText xml:space="preserve">It </w:delText>
        </w:r>
      </w:del>
      <w:ins w:id="348" w:author="Microsoft Office User" w:date="2016-11-03T15:43:00Z">
        <w:r w:rsidR="001F68C6">
          <w:t>Checking on the drivers’ status</w:t>
        </w:r>
        <w:r w:rsidR="001F68C6">
          <w:t xml:space="preserve"> </w:t>
        </w:r>
      </w:ins>
      <w:del w:id="349" w:author="Microsoft Office User" w:date="2016-11-03T15:43:00Z">
        <w:r w:rsidR="006C5D05" w:rsidDel="001F68C6">
          <w:delText>will be</w:delText>
        </w:r>
      </w:del>
      <w:ins w:id="350" w:author="Microsoft Office User" w:date="2016-11-03T15:43:00Z">
        <w:r w:rsidR="001F68C6">
          <w:t>is now much</w:t>
        </w:r>
      </w:ins>
      <w:r w:rsidR="006C5D05">
        <w:t xml:space="preserve"> safer than spamming calls, SMSes or </w:t>
      </w:r>
      <w:del w:id="351" w:author="Microsoft Office User" w:date="2016-11-03T15:43:00Z">
        <w:r w:rsidR="006C5D05" w:rsidDel="001F68C6">
          <w:delText xml:space="preserve">whatsapping </w:delText>
        </w:r>
      </w:del>
      <w:ins w:id="352" w:author="Microsoft Office User" w:date="2016-11-03T15:43:00Z">
        <w:r w:rsidR="001F68C6">
          <w:t>whatsap</w:t>
        </w:r>
        <w:r w:rsidR="001F68C6">
          <w:t>p messages to</w:t>
        </w:r>
        <w:r w:rsidR="001F68C6">
          <w:t xml:space="preserve"> </w:t>
        </w:r>
      </w:ins>
      <w:r w:rsidR="006C5D05">
        <w:t>your drivers wh</w:t>
      </w:r>
      <w:del w:id="353" w:author="Microsoft Office User" w:date="2016-11-03T15:44:00Z">
        <w:r w:rsidR="006C5D05" w:rsidDel="001F68C6">
          <w:delText>en your customer enquire on the status</w:delText>
        </w:r>
      </w:del>
      <w:ins w:id="354" w:author="Microsoft Office User" w:date="2016-11-03T15:44:00Z">
        <w:r w:rsidR="001F68C6">
          <w:t>ile they are driving</w:t>
        </w:r>
      </w:ins>
      <w:r w:rsidR="006C5D05">
        <w:t>.</w:t>
      </w:r>
    </w:p>
    <w:p w14:paraId="482DF619" w14:textId="77777777" w:rsidR="00BE5FB5" w:rsidRDefault="00BE5FB5" w:rsidP="00264427">
      <w:pPr>
        <w:spacing w:after="0" w:line="240" w:lineRule="auto"/>
      </w:pPr>
    </w:p>
    <w:p w14:paraId="2646FC2B" w14:textId="77777777" w:rsidR="006C5D05" w:rsidRPr="003510EC" w:rsidRDefault="003510EC" w:rsidP="00264427">
      <w:pPr>
        <w:spacing w:after="0" w:line="240" w:lineRule="auto"/>
        <w:rPr>
          <w:b/>
        </w:rPr>
      </w:pPr>
      <w:r w:rsidRPr="003510EC">
        <w:rPr>
          <w:b/>
        </w:rPr>
        <w:t>Route Optimization for Your Drivers</w:t>
      </w:r>
    </w:p>
    <w:p w14:paraId="0C44C45B" w14:textId="1843240C" w:rsidR="006C5D05" w:rsidRDefault="001B131F" w:rsidP="00264427">
      <w:pPr>
        <w:spacing w:after="0" w:line="240" w:lineRule="auto"/>
      </w:pPr>
      <w:ins w:id="355" w:author="Microsoft Office User" w:date="2016-11-03T15:44:00Z">
        <w:r>
          <w:t>Having all of</w:t>
        </w:r>
        <w:r w:rsidR="00CC46B5">
          <w:t xml:space="preserve"> </w:t>
        </w:r>
        <w:r>
          <w:t xml:space="preserve">Singapore’s routes at the back of your mind </w:t>
        </w:r>
      </w:ins>
      <w:del w:id="356" w:author="Microsoft Office User" w:date="2016-11-03T15:44:00Z">
        <w:r w:rsidR="003510EC" w:rsidDel="001B131F">
          <w:delText>It takes</w:delText>
        </w:r>
      </w:del>
      <w:ins w:id="357" w:author="Microsoft Office User" w:date="2016-11-03T15:44:00Z">
        <w:r>
          <w:t>requires</w:t>
        </w:r>
      </w:ins>
      <w:r w:rsidR="003510EC">
        <w:t xml:space="preserve"> years of </w:t>
      </w:r>
      <w:ins w:id="358" w:author="Microsoft Office User" w:date="2016-11-03T15:45:00Z">
        <w:r>
          <w:t xml:space="preserve">driving </w:t>
        </w:r>
      </w:ins>
      <w:r w:rsidR="003510EC">
        <w:t>experience</w:t>
      </w:r>
      <w:del w:id="359" w:author="Microsoft Office User" w:date="2016-11-03T15:45:00Z">
        <w:r w:rsidR="003510EC" w:rsidDel="00AA3655">
          <w:delText>s</w:delText>
        </w:r>
      </w:del>
      <w:r w:rsidR="003510EC">
        <w:t xml:space="preserve"> and </w:t>
      </w:r>
      <w:del w:id="360" w:author="Microsoft Office User" w:date="2016-11-03T15:45:00Z">
        <w:r w:rsidR="003510EC" w:rsidDel="00AA3655">
          <w:delText>constant updating</w:delText>
        </w:r>
      </w:del>
      <w:ins w:id="361" w:author="Microsoft Office User" w:date="2016-11-03T15:45:00Z">
        <w:r w:rsidR="00AA3655">
          <w:t>knowledge</w:t>
        </w:r>
      </w:ins>
      <w:r w:rsidR="003510EC">
        <w:t xml:space="preserve"> of the new road</w:t>
      </w:r>
      <w:ins w:id="362" w:author="Microsoft Office User" w:date="2016-11-03T15:45:00Z">
        <w:r w:rsidR="00AA3655">
          <w:t>s</w:t>
        </w:r>
      </w:ins>
      <w:ins w:id="363" w:author="Microsoft Office User" w:date="2016-11-03T15:46:00Z">
        <w:r w:rsidR="00AA3655">
          <w:t xml:space="preserve"> or amendments. </w:t>
        </w:r>
      </w:ins>
      <w:del w:id="364" w:author="Microsoft Office User" w:date="2016-11-03T15:46:00Z">
        <w:r w:rsidR="003510EC" w:rsidDel="00AA3655">
          <w:delText xml:space="preserve"> names that is sprucing up in Singapore for a Supervisor</w:delText>
        </w:r>
      </w:del>
      <w:ins w:id="365" w:author="Microsoft Office User" w:date="2016-11-03T15:46:00Z">
        <w:r w:rsidR="00AA3655">
          <w:t xml:space="preserve">With our advanced GPS system, </w:t>
        </w:r>
      </w:ins>
      <w:ins w:id="366" w:author="Microsoft Office User" w:date="2016-11-03T15:47:00Z">
        <w:r w:rsidR="004F0D1F">
          <w:t>you</w:t>
        </w:r>
      </w:ins>
      <w:ins w:id="367" w:author="Microsoft Office User" w:date="2016-11-03T15:46:00Z">
        <w:r w:rsidR="00AA3655">
          <w:t xml:space="preserve"> can help your driver</w:t>
        </w:r>
      </w:ins>
      <w:ins w:id="368" w:author="Microsoft Office User" w:date="2016-11-03T15:47:00Z">
        <w:r w:rsidR="004F0D1F">
          <w:t>s</w:t>
        </w:r>
      </w:ins>
      <w:ins w:id="369" w:author="Microsoft Office User" w:date="2016-11-03T15:46:00Z">
        <w:r w:rsidR="00AA3655">
          <w:t xml:space="preserve"> map out the</w:t>
        </w:r>
      </w:ins>
      <w:ins w:id="370" w:author="Microsoft Office User" w:date="2016-11-03T15:47:00Z">
        <w:r w:rsidR="004F0D1F">
          <w:t>ir</w:t>
        </w:r>
      </w:ins>
      <w:ins w:id="371" w:author="Microsoft Office User" w:date="2016-11-03T15:46:00Z">
        <w:r w:rsidR="00AA3655">
          <w:t xml:space="preserve"> </w:t>
        </w:r>
      </w:ins>
      <w:del w:id="372" w:author="Microsoft Office User" w:date="2016-11-03T15:46:00Z">
        <w:r w:rsidR="003510EC" w:rsidDel="00AA3655">
          <w:delText xml:space="preserve"> to plan the driver </w:delText>
        </w:r>
      </w:del>
      <w:ins w:id="373" w:author="Microsoft Office User" w:date="2016-11-03T15:46:00Z">
        <w:r w:rsidR="00AA3655">
          <w:t xml:space="preserve">various </w:t>
        </w:r>
      </w:ins>
      <w:r w:rsidR="003510EC">
        <w:t>route</w:t>
      </w:r>
      <w:ins w:id="374" w:author="Microsoft Office User" w:date="2016-11-03T15:46:00Z">
        <w:r w:rsidR="00AA3655">
          <w:t>s in</w:t>
        </w:r>
      </w:ins>
      <w:r w:rsidR="003510EC">
        <w:t xml:space="preserve"> the most efficient </w:t>
      </w:r>
      <w:del w:id="375" w:author="Microsoft Office User" w:date="2016-11-03T15:46:00Z">
        <w:r w:rsidR="003510EC" w:rsidDel="00AA3655">
          <w:delText>way</w:delText>
        </w:r>
      </w:del>
      <w:ins w:id="376" w:author="Microsoft Office User" w:date="2016-11-03T15:46:00Z">
        <w:r w:rsidR="00AA3655">
          <w:t>manner</w:t>
        </w:r>
      </w:ins>
      <w:r w:rsidR="003510EC">
        <w:t xml:space="preserve">. </w:t>
      </w:r>
      <w:del w:id="377" w:author="Microsoft Office User" w:date="2016-11-03T15:46:00Z">
        <w:r w:rsidR="003510EC" w:rsidDel="00AA3655">
          <w:delText>Hopefully.</w:delText>
        </w:r>
      </w:del>
    </w:p>
    <w:p w14:paraId="452D9C84" w14:textId="62CAA1EB" w:rsidR="003510EC" w:rsidDel="004F0D1F" w:rsidRDefault="003510EC" w:rsidP="00264427">
      <w:pPr>
        <w:spacing w:after="0" w:line="240" w:lineRule="auto"/>
        <w:rPr>
          <w:del w:id="378" w:author="Microsoft Office User" w:date="2016-11-03T15:47:00Z"/>
        </w:rPr>
      </w:pPr>
    </w:p>
    <w:p w14:paraId="01DA5C68" w14:textId="12B2B21B" w:rsidR="003510EC" w:rsidDel="004F0D1F" w:rsidRDefault="003510EC" w:rsidP="00264427">
      <w:pPr>
        <w:spacing w:after="0" w:line="240" w:lineRule="auto"/>
        <w:rPr>
          <w:del w:id="379" w:author="Microsoft Office User" w:date="2016-11-03T15:47:00Z"/>
        </w:rPr>
      </w:pPr>
      <w:del w:id="380" w:author="Microsoft Office User" w:date="2016-11-03T15:47:00Z">
        <w:r w:rsidDel="004F0D1F">
          <w:delText xml:space="preserve">You can plan the drivers route with our system logic easily and effortlessly. </w:delText>
        </w:r>
      </w:del>
    </w:p>
    <w:p w14:paraId="3117BD33" w14:textId="77777777" w:rsidR="003510EC" w:rsidRDefault="003510EC" w:rsidP="00264427">
      <w:pPr>
        <w:spacing w:after="0" w:line="240" w:lineRule="auto"/>
      </w:pPr>
    </w:p>
    <w:p w14:paraId="76C228F0" w14:textId="77777777" w:rsidR="003510EC" w:rsidRPr="003510EC" w:rsidRDefault="003510EC" w:rsidP="00264427">
      <w:pPr>
        <w:spacing w:after="0" w:line="240" w:lineRule="auto"/>
        <w:rPr>
          <w:i/>
          <w:color w:val="00B050"/>
        </w:rPr>
      </w:pPr>
      <w:r w:rsidRPr="003510EC">
        <w:rPr>
          <w:i/>
          <w:color w:val="00B050"/>
        </w:rPr>
        <w:t>(use any of the banners in this page</w:t>
      </w:r>
      <w:r w:rsidR="00ED34D4">
        <w:rPr>
          <w:i/>
          <w:color w:val="00B050"/>
        </w:rPr>
        <w:t xml:space="preserve"> and link the banners to: </w:t>
      </w:r>
      <w:hyperlink r:id="rId18" w:history="1">
        <w:r w:rsidR="00ED34D4">
          <w:rPr>
            <w:rStyle w:val="Hyperlink"/>
            <w:rFonts w:ascii="Calibri" w:hAnsi="Calibri" w:cs="Calibri"/>
            <w:color w:val="0563C1"/>
          </w:rPr>
          <w:t>http://www.ida.gov.sg/Collaboration-and-Initiatives/Initiatives/Store/iSPRINT-Packaged-Solutions</w:t>
        </w:r>
      </w:hyperlink>
      <w:r w:rsidRPr="003510EC">
        <w:rPr>
          <w:i/>
          <w:color w:val="00B050"/>
        </w:rPr>
        <w:t>)</w:t>
      </w:r>
    </w:p>
    <w:p w14:paraId="11A9871C" w14:textId="77777777" w:rsidR="004F220A" w:rsidRDefault="003510EC" w:rsidP="00264427">
      <w:pPr>
        <w:spacing w:after="0" w:line="240" w:lineRule="auto"/>
      </w:pPr>
      <w:r>
        <w:rPr>
          <w:noProof/>
          <w:lang w:val="en-GB" w:eastAsia="zh-CN"/>
        </w:rPr>
        <w:drawing>
          <wp:inline distT="0" distB="0" distL="0" distR="0" wp14:anchorId="6CA936AC" wp14:editId="32A34811">
            <wp:extent cx="4457700" cy="571500"/>
            <wp:effectExtent l="0" t="0" r="0" b="0"/>
            <wp:docPr id="7" name="Picture 7" descr="cid:320BB0F24719574FAA3AC9F77A07931A@resoe.gov.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320BB0F24719574FAA3AC9F77A07931A@resoe.gov.sg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103D5" w14:textId="77777777" w:rsidR="003510EC" w:rsidRDefault="003510EC" w:rsidP="00264427">
      <w:pPr>
        <w:spacing w:after="0" w:line="240" w:lineRule="auto"/>
      </w:pPr>
      <w:r>
        <w:rPr>
          <w:noProof/>
          <w:lang w:val="en-GB" w:eastAsia="zh-CN"/>
        </w:rPr>
        <w:lastRenderedPageBreak/>
        <w:drawing>
          <wp:inline distT="0" distB="0" distL="0" distR="0" wp14:anchorId="3D107716" wp14:editId="3BB568B3">
            <wp:extent cx="1524000" cy="5715000"/>
            <wp:effectExtent l="0" t="0" r="0" b="0"/>
            <wp:docPr id="8" name="Picture 8" descr="cid:1813F14761535547BF857779CD60C9CA@resoe.gov.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1813F14761535547BF857779CD60C9CA@resoe.gov.sg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CC0DF" w14:textId="77777777" w:rsidR="003510EC" w:rsidRDefault="003510EC" w:rsidP="00264427">
      <w:pPr>
        <w:spacing w:after="0" w:line="240" w:lineRule="auto"/>
      </w:pPr>
    </w:p>
    <w:p w14:paraId="79AFF137" w14:textId="77777777" w:rsidR="003510EC" w:rsidRDefault="003510EC" w:rsidP="00264427">
      <w:pPr>
        <w:spacing w:after="0" w:line="240" w:lineRule="auto"/>
      </w:pPr>
      <w:r>
        <w:rPr>
          <w:noProof/>
          <w:lang w:val="en-GB" w:eastAsia="zh-CN"/>
        </w:rPr>
        <w:drawing>
          <wp:inline distT="0" distB="0" distL="0" distR="0" wp14:anchorId="397E6F79" wp14:editId="428743A2">
            <wp:extent cx="1190625" cy="1190625"/>
            <wp:effectExtent l="0" t="0" r="9525" b="9525"/>
            <wp:docPr id="9" name="Picture 9" descr="cid:5EB2BD6FACDF4842AD61409180A4375E@resoe.gov.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5EB2BD6FACDF4842AD61409180A4375E@resoe.gov.sg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5D2C0" w14:textId="77777777" w:rsidR="00A77F00" w:rsidRDefault="00A77F00" w:rsidP="004F220A">
      <w:pPr>
        <w:spacing w:after="0" w:line="240" w:lineRule="auto"/>
      </w:pPr>
    </w:p>
    <w:p w14:paraId="5932EEAF" w14:textId="1D157287" w:rsidR="004F220A" w:rsidRDefault="004F220A" w:rsidP="004F220A">
      <w:pPr>
        <w:spacing w:after="0" w:line="240" w:lineRule="auto"/>
      </w:pPr>
      <w:r>
        <w:t xml:space="preserve">(Button 1) </w:t>
      </w:r>
      <w:r>
        <w:tab/>
      </w:r>
      <w:r w:rsidR="000C0BDD">
        <w:t>Contact Us Now</w:t>
      </w:r>
      <w:ins w:id="381" w:author="Microsoft Office User" w:date="2016-11-03T12:33:00Z">
        <w:r w:rsidR="00CA65C9">
          <w:t xml:space="preserve"> </w:t>
        </w:r>
      </w:ins>
      <w:r w:rsidR="003510EC" w:rsidRPr="000C0BDD">
        <w:rPr>
          <w:i/>
          <w:color w:val="00B050"/>
        </w:rPr>
        <w:t>(link to contact us page)</w:t>
      </w:r>
    </w:p>
    <w:p w14:paraId="11FB8ED0" w14:textId="77777777" w:rsidR="004F220A" w:rsidRPr="00B92199" w:rsidRDefault="004F220A" w:rsidP="000C0BDD">
      <w:pPr>
        <w:spacing w:after="0" w:line="240" w:lineRule="auto"/>
        <w:rPr>
          <w:sz w:val="16"/>
          <w:szCs w:val="16"/>
        </w:rPr>
      </w:pPr>
      <w:r>
        <w:t xml:space="preserve">(Button 2) </w:t>
      </w:r>
      <w:r>
        <w:tab/>
      </w:r>
      <w:r w:rsidR="003F53C9">
        <w:t>Government Grants Available for You</w:t>
      </w:r>
    </w:p>
    <w:p w14:paraId="7AA26FDD" w14:textId="77777777" w:rsidR="004F220A" w:rsidRDefault="004F220A" w:rsidP="00264427">
      <w:pPr>
        <w:spacing w:after="0" w:line="240" w:lineRule="auto"/>
      </w:pPr>
    </w:p>
    <w:p w14:paraId="44AA7B3A" w14:textId="77777777" w:rsidR="00901FC3" w:rsidRDefault="00901FC3" w:rsidP="00264427">
      <w:pPr>
        <w:spacing w:after="0" w:line="240" w:lineRule="auto"/>
      </w:pPr>
    </w:p>
    <w:p w14:paraId="5B464958" w14:textId="77777777" w:rsidR="00901FC3" w:rsidRDefault="00901FC3" w:rsidP="00264427">
      <w:pPr>
        <w:spacing w:after="0" w:line="240" w:lineRule="auto"/>
      </w:pPr>
    </w:p>
    <w:p w14:paraId="327896AD" w14:textId="77777777" w:rsidR="00901FC3" w:rsidRPr="006F5748" w:rsidRDefault="00901FC3" w:rsidP="00264427">
      <w:pPr>
        <w:spacing w:after="0" w:line="240" w:lineRule="auto"/>
      </w:pPr>
    </w:p>
    <w:p w14:paraId="57393F4A" w14:textId="77777777" w:rsidR="00BE5FB5" w:rsidRDefault="00BE5FB5">
      <w:pPr>
        <w:rPr>
          <w:u w:val="single"/>
        </w:rPr>
      </w:pPr>
      <w:r>
        <w:rPr>
          <w:u w:val="single"/>
        </w:rPr>
        <w:br w:type="page"/>
      </w:r>
    </w:p>
    <w:p w14:paraId="4A3DEEEC" w14:textId="77777777" w:rsidR="00BE5FB5" w:rsidRDefault="00BE5FB5">
      <w:pPr>
        <w:rPr>
          <w:u w:val="single"/>
        </w:rPr>
      </w:pPr>
      <w:r>
        <w:rPr>
          <w:u w:val="single"/>
        </w:rPr>
        <w:lastRenderedPageBreak/>
        <w:t>Government Grants Available for You</w:t>
      </w:r>
    </w:p>
    <w:p w14:paraId="4503A2EF" w14:textId="77777777" w:rsidR="003510EC" w:rsidRPr="00A77F00" w:rsidRDefault="00A77F00" w:rsidP="00A77F00">
      <w:pPr>
        <w:spacing w:after="0" w:line="240" w:lineRule="auto"/>
        <w:rPr>
          <w:b/>
        </w:rPr>
      </w:pPr>
      <w:r w:rsidRPr="00A77F00">
        <w:rPr>
          <w:b/>
        </w:rPr>
        <w:t>1.</w:t>
      </w:r>
      <w:r w:rsidR="003510EC" w:rsidRPr="00A77F00">
        <w:rPr>
          <w:b/>
        </w:rPr>
        <w:t>iSPRINT Packaged Solutions</w:t>
      </w:r>
    </w:p>
    <w:p w14:paraId="378E8470" w14:textId="77777777" w:rsidR="003510EC" w:rsidRPr="00A77F00" w:rsidRDefault="003510EC" w:rsidP="003510EC">
      <w:pPr>
        <w:spacing w:after="0" w:line="240" w:lineRule="auto"/>
        <w:rPr>
          <w:b/>
        </w:rPr>
      </w:pPr>
    </w:p>
    <w:p w14:paraId="717B9FD1" w14:textId="3CB4DEB9" w:rsidR="00A77F00" w:rsidRPr="00A77F00" w:rsidRDefault="00BE5FB5">
      <w:r w:rsidRPr="00A77F00">
        <w:t xml:space="preserve">CrossTrack is pre-qualified as a Logistics Management System Provider under the Sector (Scale Up) iSPRINT Program. </w:t>
      </w:r>
      <w:r w:rsidR="00951D94" w:rsidRPr="00A77F00">
        <w:t xml:space="preserve">Under this </w:t>
      </w:r>
      <w:r w:rsidR="00A77F00" w:rsidRPr="00A77F00">
        <w:t xml:space="preserve">2-year subscription program, you </w:t>
      </w:r>
      <w:del w:id="382" w:author="Microsoft Office User" w:date="2016-11-03T15:16:00Z">
        <w:r w:rsidR="00A77F00" w:rsidRPr="00A77F00" w:rsidDel="00BB205F">
          <w:delText xml:space="preserve">need to </w:delText>
        </w:r>
      </w:del>
      <w:r w:rsidR="00A77F00" w:rsidRPr="00A77F00">
        <w:t xml:space="preserve">only </w:t>
      </w:r>
      <w:ins w:id="383" w:author="Microsoft Office User" w:date="2016-11-03T15:16:00Z">
        <w:r w:rsidR="00BB205F">
          <w:t xml:space="preserve">need to </w:t>
        </w:r>
      </w:ins>
      <w:r w:rsidR="00A77F00" w:rsidRPr="00A77F00">
        <w:t xml:space="preserve">pay 30% upfront to us and we will work out the remaining </w:t>
      </w:r>
      <w:del w:id="384" w:author="Microsoft Office User" w:date="2016-11-03T15:17:00Z">
        <w:r w:rsidR="00A77F00" w:rsidRPr="00A77F00" w:rsidDel="00BB205F">
          <w:delText xml:space="preserve">amount </w:delText>
        </w:r>
      </w:del>
      <w:ins w:id="385" w:author="Microsoft Office User" w:date="2016-11-03T15:17:00Z">
        <w:r w:rsidR="00BB205F">
          <w:t>balance directly</w:t>
        </w:r>
        <w:r w:rsidR="00BB205F" w:rsidRPr="00A77F00">
          <w:t xml:space="preserve"> </w:t>
        </w:r>
      </w:ins>
      <w:r w:rsidR="00A77F00" w:rsidRPr="00A77F00">
        <w:t>with IMDA</w:t>
      </w:r>
      <w:ins w:id="386" w:author="Microsoft Office User" w:date="2016-11-03T15:17:00Z">
        <w:r w:rsidR="00BB205F">
          <w:t>.</w:t>
        </w:r>
      </w:ins>
      <w:del w:id="387" w:author="Microsoft Office User" w:date="2016-11-03T15:17:00Z">
        <w:r w:rsidR="00A77F00" w:rsidRPr="00A77F00" w:rsidDel="00BB205F">
          <w:delText xml:space="preserve"> directly.</w:delText>
        </w:r>
      </w:del>
    </w:p>
    <w:p w14:paraId="2EAEFAAE" w14:textId="77777777" w:rsidR="00A77F00" w:rsidRPr="00A77F00" w:rsidRDefault="00A77F00">
      <w:pPr>
        <w:rPr>
          <w:u w:val="single"/>
        </w:rPr>
      </w:pPr>
      <w:r w:rsidRPr="00A77F00">
        <w:rPr>
          <w:u w:val="single"/>
        </w:rPr>
        <w:t>Eligibility</w:t>
      </w:r>
    </w:p>
    <w:p w14:paraId="09D3B277" w14:textId="77777777" w:rsidR="00A77F00" w:rsidRPr="00A77F00" w:rsidRDefault="00A77F00" w:rsidP="00A77F00">
      <w:pPr>
        <w:shd w:val="clear" w:color="auto" w:fill="FFFFFF"/>
        <w:spacing w:after="0" w:line="240" w:lineRule="auto"/>
        <w:rPr>
          <w:rFonts w:eastAsia="Times New Roman" w:cstheme="minorHAnsi"/>
          <w:color w:val="2A2A2A"/>
          <w:lang w:val="en-US" w:eastAsia="zh-CN"/>
        </w:rPr>
      </w:pPr>
      <w:r w:rsidRPr="00A77F00">
        <w:rPr>
          <w:rFonts w:eastAsia="Times New Roman" w:cstheme="minorHAnsi"/>
          <w:color w:val="2A2A2A"/>
          <w:lang w:val="en-US" w:eastAsia="zh-CN"/>
        </w:rPr>
        <w:t>Your business must meet the following requirements to qualify for iSPRINT.</w:t>
      </w:r>
    </w:p>
    <w:p w14:paraId="19723D20" w14:textId="77777777" w:rsidR="00A77F00" w:rsidRPr="00A77F00" w:rsidRDefault="00A77F00" w:rsidP="00A77F0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A2A2A"/>
          <w:lang w:val="en-US" w:eastAsia="zh-CN"/>
        </w:rPr>
      </w:pPr>
      <w:r w:rsidRPr="00A77F00">
        <w:rPr>
          <w:rFonts w:eastAsia="Times New Roman" w:cstheme="minorHAnsi"/>
          <w:color w:val="2A2A2A"/>
          <w:lang w:val="en-US" w:eastAsia="zh-CN"/>
        </w:rPr>
        <w:t>You are a local SME with</w:t>
      </w:r>
    </w:p>
    <w:p w14:paraId="4E9FA973" w14:textId="77777777" w:rsidR="00A77F00" w:rsidRPr="00A77F00" w:rsidRDefault="00A77F00" w:rsidP="00A77F00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A2A2A"/>
          <w:lang w:val="en-US" w:eastAsia="zh-CN"/>
        </w:rPr>
      </w:pPr>
      <w:r w:rsidRPr="00A77F00">
        <w:rPr>
          <w:rFonts w:eastAsia="Times New Roman" w:cstheme="minorHAnsi"/>
          <w:color w:val="2A2A2A"/>
          <w:lang w:val="en-US" w:eastAsia="zh-CN"/>
        </w:rPr>
        <w:t>Company registered or incorporated in Singapore</w:t>
      </w:r>
    </w:p>
    <w:p w14:paraId="5E347CCA" w14:textId="77777777" w:rsidR="00A77F00" w:rsidRPr="00A77F00" w:rsidRDefault="00A77F00" w:rsidP="00A77F00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A2A2A"/>
          <w:lang w:val="en-US" w:eastAsia="zh-CN"/>
        </w:rPr>
      </w:pPr>
      <w:r w:rsidRPr="00A77F00">
        <w:rPr>
          <w:rFonts w:eastAsia="Times New Roman" w:cstheme="minorHAnsi"/>
          <w:color w:val="2A2A2A"/>
          <w:lang w:val="en-US" w:eastAsia="zh-CN"/>
        </w:rPr>
        <w:t>Minimum 30% local shareholding AND</w:t>
      </w:r>
    </w:p>
    <w:p w14:paraId="1EA42D52" w14:textId="210BBE0F" w:rsidR="00A77F00" w:rsidRPr="00A77F00" w:rsidRDefault="00A77F00" w:rsidP="00A77F00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A2A2A"/>
          <w:lang w:val="en-US" w:eastAsia="zh-CN"/>
        </w:rPr>
      </w:pPr>
      <w:r w:rsidRPr="00A77F00">
        <w:rPr>
          <w:rFonts w:eastAsia="Times New Roman" w:cstheme="minorHAnsi"/>
          <w:color w:val="2A2A2A"/>
          <w:lang w:val="en-US" w:eastAsia="zh-CN"/>
        </w:rPr>
        <w:t xml:space="preserve">Company's Group annual sales turnover not </w:t>
      </w:r>
      <w:del w:id="388" w:author="Microsoft Office User" w:date="2016-11-03T15:18:00Z">
        <w:r w:rsidRPr="00A77F00" w:rsidDel="00EA0466">
          <w:rPr>
            <w:rFonts w:eastAsia="Times New Roman" w:cstheme="minorHAnsi"/>
            <w:color w:val="2A2A2A"/>
            <w:lang w:val="en-US" w:eastAsia="zh-CN"/>
          </w:rPr>
          <w:delText>more than</w:delText>
        </w:r>
      </w:del>
      <w:ins w:id="389" w:author="Microsoft Office User" w:date="2016-11-03T15:18:00Z">
        <w:r w:rsidR="00EA0466">
          <w:rPr>
            <w:rFonts w:eastAsia="Times New Roman" w:cstheme="minorHAnsi"/>
            <w:color w:val="2A2A2A"/>
            <w:lang w:val="en-US" w:eastAsia="zh-CN"/>
          </w:rPr>
          <w:t>exceeding</w:t>
        </w:r>
      </w:ins>
      <w:r w:rsidRPr="00A77F00">
        <w:rPr>
          <w:rFonts w:eastAsia="Times New Roman" w:cstheme="minorHAnsi"/>
          <w:color w:val="2A2A2A"/>
          <w:lang w:val="en-US" w:eastAsia="zh-CN"/>
        </w:rPr>
        <w:t xml:space="preserve"> S$100 million OR</w:t>
      </w:r>
      <w:r w:rsidRPr="00A77F00">
        <w:rPr>
          <w:rFonts w:eastAsia="Times New Roman" w:cstheme="minorHAnsi"/>
          <w:color w:val="2A2A2A"/>
          <w:lang w:val="en-US" w:eastAsia="zh-CN"/>
        </w:rPr>
        <w:br/>
        <w:t xml:space="preserve">Company's Group employment size not </w:t>
      </w:r>
      <w:ins w:id="390" w:author="Microsoft Office User" w:date="2016-11-03T15:18:00Z">
        <w:r w:rsidR="00EA0466">
          <w:rPr>
            <w:rFonts w:eastAsia="Times New Roman" w:cstheme="minorHAnsi"/>
            <w:color w:val="2A2A2A"/>
            <w:lang w:val="en-US" w:eastAsia="zh-CN"/>
          </w:rPr>
          <w:t xml:space="preserve">exceeding </w:t>
        </w:r>
      </w:ins>
      <w:del w:id="391" w:author="Microsoft Office User" w:date="2016-11-03T15:18:00Z">
        <w:r w:rsidRPr="00A77F00" w:rsidDel="00EA0466">
          <w:rPr>
            <w:rFonts w:eastAsia="Times New Roman" w:cstheme="minorHAnsi"/>
            <w:color w:val="2A2A2A"/>
            <w:lang w:val="en-US" w:eastAsia="zh-CN"/>
          </w:rPr>
          <w:delText xml:space="preserve">more than </w:delText>
        </w:r>
      </w:del>
      <w:r w:rsidRPr="00A77F00">
        <w:rPr>
          <w:rFonts w:eastAsia="Times New Roman" w:cstheme="minorHAnsi"/>
          <w:color w:val="2A2A2A"/>
          <w:lang w:val="en-US" w:eastAsia="zh-CN"/>
        </w:rPr>
        <w:t>200 workers</w:t>
      </w:r>
    </w:p>
    <w:p w14:paraId="1B6B77C3" w14:textId="44CEAD54" w:rsidR="00A77F00" w:rsidRPr="00A77F00" w:rsidRDefault="00A77F00" w:rsidP="00A77F0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A2A2A"/>
          <w:lang w:val="en-US" w:eastAsia="zh-CN"/>
        </w:rPr>
      </w:pPr>
      <w:r w:rsidRPr="00A77F00">
        <w:rPr>
          <w:rFonts w:eastAsia="Times New Roman" w:cstheme="minorHAnsi"/>
          <w:color w:val="2A2A2A"/>
          <w:lang w:val="en-US" w:eastAsia="zh-CN"/>
        </w:rPr>
        <w:t>You do not already own</w:t>
      </w:r>
      <w:ins w:id="392" w:author="Microsoft Office User" w:date="2016-11-03T15:18:00Z">
        <w:r w:rsidR="00EA0466">
          <w:rPr>
            <w:rFonts w:eastAsia="Times New Roman" w:cstheme="minorHAnsi"/>
            <w:color w:val="2A2A2A"/>
            <w:lang w:val="en-US" w:eastAsia="zh-CN"/>
          </w:rPr>
          <w:t xml:space="preserve"> </w:t>
        </w:r>
      </w:ins>
      <w:r w:rsidRPr="00A77F00">
        <w:rPr>
          <w:rFonts w:eastAsia="Times New Roman" w:cstheme="minorHAnsi"/>
          <w:color w:val="2A2A2A"/>
          <w:lang w:val="en-US" w:eastAsia="zh-CN"/>
        </w:rPr>
        <w:t>/ use any other solutions that you</w:t>
      </w:r>
      <w:ins w:id="393" w:author="Microsoft Office User" w:date="2016-11-03T15:19:00Z">
        <w:r w:rsidR="00087F65">
          <w:rPr>
            <w:rFonts w:eastAsia="Times New Roman" w:cstheme="minorHAnsi"/>
            <w:color w:val="2A2A2A"/>
            <w:lang w:val="en-US" w:eastAsia="zh-CN"/>
          </w:rPr>
          <w:t xml:space="preserve"> will be </w:t>
        </w:r>
      </w:ins>
      <w:del w:id="394" w:author="Microsoft Office User" w:date="2016-11-03T15:19:00Z">
        <w:r w:rsidRPr="00A77F00" w:rsidDel="00087F65">
          <w:rPr>
            <w:rFonts w:eastAsia="Times New Roman" w:cstheme="minorHAnsi"/>
            <w:color w:val="2A2A2A"/>
            <w:lang w:val="en-US" w:eastAsia="zh-CN"/>
          </w:rPr>
          <w:delText xml:space="preserve"> are going to </w:delText>
        </w:r>
      </w:del>
      <w:r w:rsidRPr="00A77F00">
        <w:rPr>
          <w:rFonts w:eastAsia="Times New Roman" w:cstheme="minorHAnsi"/>
          <w:color w:val="2A2A2A"/>
          <w:lang w:val="en-US" w:eastAsia="zh-CN"/>
        </w:rPr>
        <w:t>adopt</w:t>
      </w:r>
      <w:ins w:id="395" w:author="Microsoft Office User" w:date="2016-11-03T15:19:00Z">
        <w:r w:rsidR="00087F65">
          <w:rPr>
            <w:rFonts w:eastAsia="Times New Roman" w:cstheme="minorHAnsi"/>
            <w:color w:val="2A2A2A"/>
            <w:lang w:val="en-US" w:eastAsia="zh-CN"/>
          </w:rPr>
          <w:t>ing</w:t>
        </w:r>
      </w:ins>
      <w:r w:rsidRPr="00A77F00">
        <w:rPr>
          <w:rFonts w:eastAsia="Times New Roman" w:cstheme="minorHAnsi"/>
          <w:color w:val="2A2A2A"/>
          <w:lang w:val="en-US" w:eastAsia="zh-CN"/>
        </w:rPr>
        <w:t xml:space="preserve"> (i.e. accounting, payroll or POS solution).</w:t>
      </w:r>
    </w:p>
    <w:p w14:paraId="04DE2692" w14:textId="77777777" w:rsidR="00A77F00" w:rsidRPr="00A77F00" w:rsidRDefault="00A77F00">
      <w:pPr>
        <w:rPr>
          <w:lang w:val="en-US"/>
        </w:rPr>
      </w:pPr>
    </w:p>
    <w:p w14:paraId="597A6164" w14:textId="77777777" w:rsidR="003510EC" w:rsidRPr="00A77F00" w:rsidRDefault="003510EC" w:rsidP="003510EC">
      <w:pPr>
        <w:spacing w:after="0" w:line="240" w:lineRule="auto"/>
      </w:pPr>
      <w:r w:rsidRPr="00A77F00">
        <w:t>Our Package Information:</w:t>
      </w:r>
    </w:p>
    <w:p w14:paraId="46F71591" w14:textId="77777777" w:rsidR="003510EC" w:rsidRPr="00A77F00" w:rsidRDefault="003510EC" w:rsidP="003510EC">
      <w:pPr>
        <w:spacing w:after="0" w:line="240" w:lineRule="auto"/>
      </w:pPr>
    </w:p>
    <w:p w14:paraId="10032628" w14:textId="1C28EF2B" w:rsidR="00A77F00" w:rsidRPr="00A77F00" w:rsidRDefault="003510EC" w:rsidP="003510EC">
      <w:pPr>
        <w:spacing w:after="0" w:line="240" w:lineRule="auto"/>
        <w:rPr>
          <w:rFonts w:eastAsia="Times New Roman" w:cs="Times New Roman"/>
          <w:noProof/>
          <w:lang w:val="en-US" w:eastAsia="zh-CN"/>
        </w:rPr>
      </w:pPr>
      <w:del w:id="396" w:author="Microsoft Office User" w:date="2016-11-03T15:15:00Z">
        <w:r w:rsidRPr="003510EC" w:rsidDel="001E059E">
          <w:rPr>
            <w:rFonts w:eastAsia="Times New Roman" w:cs="Arial"/>
            <w:color w:val="000000"/>
            <w:shd w:val="clear" w:color="auto" w:fill="FFFFFF"/>
            <w:lang w:val="en-US" w:eastAsia="zh-CN"/>
          </w:rPr>
          <w:delText xml:space="preserve">Total </w:delText>
        </w:r>
      </w:del>
      <w:r w:rsidRPr="003510EC">
        <w:rPr>
          <w:rFonts w:eastAsia="Times New Roman" w:cs="Arial"/>
          <w:color w:val="000000"/>
          <w:shd w:val="clear" w:color="auto" w:fill="FFFFFF"/>
          <w:lang w:val="en-US" w:eastAsia="zh-CN"/>
        </w:rPr>
        <w:t>Packaged Pric</w:t>
      </w:r>
      <w:ins w:id="397" w:author="Microsoft Office User" w:date="2016-11-03T15:15:00Z">
        <w:r w:rsidR="001E059E">
          <w:rPr>
            <w:rFonts w:eastAsia="Times New Roman" w:cs="Arial"/>
            <w:color w:val="000000"/>
            <w:shd w:val="clear" w:color="auto" w:fill="FFFFFF"/>
            <w:lang w:val="en-US" w:eastAsia="zh-CN"/>
          </w:rPr>
          <w:t>ing range</w:t>
        </w:r>
      </w:ins>
      <w:del w:id="398" w:author="Microsoft Office User" w:date="2016-11-03T15:15:00Z">
        <w:r w:rsidRPr="003510EC" w:rsidDel="001E059E">
          <w:rPr>
            <w:rFonts w:eastAsia="Times New Roman" w:cs="Arial"/>
            <w:color w:val="000000"/>
            <w:shd w:val="clear" w:color="auto" w:fill="FFFFFF"/>
            <w:lang w:val="en-US" w:eastAsia="zh-CN"/>
          </w:rPr>
          <w:delText>e:</w:delText>
        </w:r>
      </w:del>
      <w:r w:rsidRPr="003510EC">
        <w:rPr>
          <w:rFonts w:eastAsia="Times New Roman" w:cs="Arial"/>
          <w:color w:val="000000"/>
          <w:shd w:val="clear" w:color="auto" w:fill="FFFFFF"/>
          <w:lang w:val="en-US" w:eastAsia="zh-CN"/>
        </w:rPr>
        <w:t xml:space="preserve"> from S$5,000 to S$50,000</w:t>
      </w:r>
      <w:r w:rsidRPr="003510EC">
        <w:rPr>
          <w:rFonts w:eastAsia="Times New Roman" w:cs="Arial"/>
          <w:color w:val="000000"/>
          <w:lang w:val="en-US" w:eastAsia="zh-CN"/>
        </w:rPr>
        <w:br/>
      </w:r>
    </w:p>
    <w:p w14:paraId="63DB9523" w14:textId="4BDD810C" w:rsidR="003510EC" w:rsidRPr="003510EC" w:rsidRDefault="003510EC" w:rsidP="003510EC">
      <w:pPr>
        <w:spacing w:after="0" w:line="240" w:lineRule="auto"/>
        <w:rPr>
          <w:rFonts w:eastAsia="Times New Roman" w:cs="Times New Roman"/>
          <w:lang w:val="en-US" w:eastAsia="zh-CN"/>
        </w:rPr>
      </w:pPr>
      <w:r w:rsidRPr="00A77F00">
        <w:rPr>
          <w:rFonts w:eastAsia="Times New Roman" w:cs="Times New Roman"/>
          <w:noProof/>
          <w:lang w:val="en-GB" w:eastAsia="zh-CN"/>
        </w:rPr>
        <w:drawing>
          <wp:inline distT="0" distB="0" distL="0" distR="0" wp14:anchorId="5A3A6D0D" wp14:editId="0E766557">
            <wp:extent cx="3352800" cy="3755136"/>
            <wp:effectExtent l="0" t="0" r="0" b="0"/>
            <wp:docPr id="11" name="Picture 11" descr="http://control.crosstrack.sg/static/images/CrossTrack_PricePla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ontrol.crosstrack.sg/static/images/CrossTrack_PricePlans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754" cy="376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F00">
        <w:rPr>
          <w:rFonts w:eastAsia="Times New Roman" w:cs="Arial"/>
          <w:color w:val="000000"/>
          <w:shd w:val="clear" w:color="auto" w:fill="FFFFFF"/>
          <w:lang w:val="en-US" w:eastAsia="zh-CN"/>
        </w:rPr>
        <w:t> </w:t>
      </w:r>
      <w:r w:rsidRPr="003510EC">
        <w:rPr>
          <w:rFonts w:eastAsia="Times New Roman" w:cs="Arial"/>
          <w:color w:val="000000"/>
          <w:lang w:val="en-US" w:eastAsia="zh-CN"/>
        </w:rPr>
        <w:br/>
      </w:r>
      <w:r w:rsidRPr="003510EC">
        <w:rPr>
          <w:rFonts w:eastAsia="Times New Roman" w:cs="Arial"/>
          <w:color w:val="000000"/>
          <w:shd w:val="clear" w:color="auto" w:fill="FFFFFF"/>
          <w:lang w:val="en-US" w:eastAsia="zh-CN"/>
        </w:rPr>
        <w:t xml:space="preserve">** SMS charges are not included in the package pricing. </w:t>
      </w:r>
      <w:ins w:id="399" w:author="Microsoft Office User" w:date="2016-11-03T15:14:00Z">
        <w:r w:rsidR="00946F8C">
          <w:rPr>
            <w:rFonts w:eastAsia="Times New Roman" w:cs="Arial"/>
            <w:color w:val="000000"/>
            <w:shd w:val="clear" w:color="auto" w:fill="FFFFFF"/>
            <w:lang w:val="en-US" w:eastAsia="zh-CN"/>
          </w:rPr>
          <w:t xml:space="preserve">Each </w:t>
        </w:r>
      </w:ins>
      <w:r w:rsidRPr="003510EC">
        <w:rPr>
          <w:rFonts w:eastAsia="Times New Roman" w:cs="Arial"/>
          <w:color w:val="000000"/>
          <w:shd w:val="clear" w:color="auto" w:fill="FFFFFF"/>
          <w:lang w:val="en-US" w:eastAsia="zh-CN"/>
        </w:rPr>
        <w:t xml:space="preserve">SMS </w:t>
      </w:r>
      <w:ins w:id="400" w:author="Microsoft Office User" w:date="2016-11-03T15:14:00Z">
        <w:r w:rsidR="00946F8C">
          <w:rPr>
            <w:rFonts w:eastAsia="Times New Roman" w:cs="Arial"/>
            <w:color w:val="000000"/>
            <w:shd w:val="clear" w:color="auto" w:fill="FFFFFF"/>
            <w:lang w:val="en-US" w:eastAsia="zh-CN"/>
          </w:rPr>
          <w:t xml:space="preserve">sent </w:t>
        </w:r>
      </w:ins>
      <w:r w:rsidRPr="003510EC">
        <w:rPr>
          <w:rFonts w:eastAsia="Times New Roman" w:cs="Arial"/>
          <w:color w:val="000000"/>
          <w:shd w:val="clear" w:color="auto" w:fill="FFFFFF"/>
          <w:lang w:val="en-US" w:eastAsia="zh-CN"/>
        </w:rPr>
        <w:t xml:space="preserve">is charged at S$0.10 </w:t>
      </w:r>
      <w:del w:id="401" w:author="Microsoft Office User" w:date="2016-11-03T15:14:00Z">
        <w:r w:rsidRPr="003510EC" w:rsidDel="00946F8C">
          <w:rPr>
            <w:rFonts w:eastAsia="Times New Roman" w:cs="Arial"/>
            <w:color w:val="000000"/>
            <w:shd w:val="clear" w:color="auto" w:fill="FFFFFF"/>
            <w:lang w:val="en-US" w:eastAsia="zh-CN"/>
          </w:rPr>
          <w:delText xml:space="preserve">per SMS </w:delText>
        </w:r>
      </w:del>
      <w:ins w:id="402" w:author="Microsoft Office User" w:date="2016-11-03T15:14:00Z">
        <w:r w:rsidR="00946F8C">
          <w:rPr>
            <w:rFonts w:eastAsia="Times New Roman" w:cs="Arial"/>
            <w:color w:val="000000"/>
            <w:shd w:val="clear" w:color="auto" w:fill="FFFFFF"/>
            <w:lang w:val="en-US" w:eastAsia="zh-CN"/>
          </w:rPr>
          <w:t>.</w:t>
        </w:r>
      </w:ins>
      <w:del w:id="403" w:author="Microsoft Office User" w:date="2016-11-03T15:14:00Z">
        <w:r w:rsidRPr="003510EC" w:rsidDel="00946F8C">
          <w:rPr>
            <w:rFonts w:eastAsia="Times New Roman" w:cs="Arial"/>
            <w:color w:val="000000"/>
            <w:shd w:val="clear" w:color="auto" w:fill="FFFFFF"/>
            <w:lang w:val="en-US" w:eastAsia="zh-CN"/>
          </w:rPr>
          <w:delText>sent</w:delText>
        </w:r>
      </w:del>
      <w:r w:rsidRPr="003510EC">
        <w:rPr>
          <w:rFonts w:eastAsia="Times New Roman" w:cs="Arial"/>
          <w:color w:val="000000"/>
          <w:lang w:val="en-US" w:eastAsia="zh-CN"/>
        </w:rPr>
        <w:br/>
      </w:r>
    </w:p>
    <w:p w14:paraId="79F539ED" w14:textId="5667DDE0" w:rsidR="003510EC" w:rsidRPr="003510EC" w:rsidRDefault="003510EC" w:rsidP="003510EC">
      <w:pPr>
        <w:shd w:val="clear" w:color="auto" w:fill="FFFFFF"/>
        <w:spacing w:after="240" w:line="240" w:lineRule="auto"/>
        <w:rPr>
          <w:rFonts w:eastAsia="Times New Roman" w:cs="Arial"/>
          <w:color w:val="000000"/>
          <w:lang w:val="en-US" w:eastAsia="zh-CN"/>
        </w:rPr>
      </w:pPr>
      <w:r w:rsidRPr="003510EC">
        <w:rPr>
          <w:rFonts w:eastAsia="Times New Roman" w:cs="Arial"/>
          <w:bCs/>
          <w:color w:val="000000"/>
          <w:u w:val="single"/>
          <w:lang w:val="en-US" w:eastAsia="zh-CN"/>
        </w:rPr>
        <w:t>Included Services</w:t>
      </w:r>
      <w:r w:rsidRPr="003510EC">
        <w:rPr>
          <w:rFonts w:eastAsia="Times New Roman" w:cs="Arial"/>
          <w:color w:val="000000"/>
          <w:lang w:val="en-US" w:eastAsia="zh-CN"/>
        </w:rPr>
        <w:br/>
      </w:r>
      <w:ins w:id="404" w:author="Microsoft Office User" w:date="2016-11-03T15:13:00Z">
        <w:r w:rsidR="00946F8C">
          <w:rPr>
            <w:rFonts w:eastAsia="Times New Roman" w:cs="Arial"/>
            <w:color w:val="000000"/>
            <w:lang w:val="en-US" w:eastAsia="zh-CN"/>
          </w:rPr>
          <w:t>Each</w:t>
        </w:r>
      </w:ins>
      <w:del w:id="405" w:author="Microsoft Office User" w:date="2016-11-03T15:13:00Z">
        <w:r w:rsidRPr="003510EC" w:rsidDel="00946F8C">
          <w:rPr>
            <w:rFonts w:eastAsia="Times New Roman" w:cs="Arial"/>
            <w:color w:val="000000"/>
            <w:lang w:val="en-US" w:eastAsia="zh-CN"/>
          </w:rPr>
          <w:delText>Any</w:delText>
        </w:r>
      </w:del>
      <w:r w:rsidRPr="003510EC">
        <w:rPr>
          <w:rFonts w:eastAsia="Times New Roman" w:cs="Arial"/>
          <w:color w:val="000000"/>
          <w:lang w:val="en-US" w:eastAsia="zh-CN"/>
        </w:rPr>
        <w:t xml:space="preserve"> of the packages above includes the following professional services</w:t>
      </w:r>
      <w:ins w:id="406" w:author="Microsoft Office User" w:date="2016-11-03T15:13:00Z">
        <w:r w:rsidR="00946F8C">
          <w:rPr>
            <w:rFonts w:eastAsia="Times New Roman" w:cs="Arial"/>
            <w:color w:val="000000"/>
            <w:lang w:val="en-US" w:eastAsia="zh-CN"/>
          </w:rPr>
          <w:t>:</w:t>
        </w:r>
      </w:ins>
      <w:r w:rsidRPr="003510EC">
        <w:rPr>
          <w:rFonts w:eastAsia="Times New Roman" w:cs="Arial"/>
          <w:color w:val="000000"/>
          <w:lang w:val="en-US" w:eastAsia="zh-CN"/>
        </w:rPr>
        <w:br/>
      </w:r>
      <w:r w:rsidRPr="003510EC">
        <w:rPr>
          <w:rFonts w:eastAsia="Times New Roman" w:cs="Arial"/>
          <w:color w:val="000000"/>
          <w:lang w:val="en-US" w:eastAsia="zh-CN"/>
        </w:rPr>
        <w:lastRenderedPageBreak/>
        <w:t>a) Consultation Service:</w:t>
      </w:r>
      <w:r w:rsidRPr="003510EC">
        <w:rPr>
          <w:rFonts w:eastAsia="Times New Roman" w:cs="Arial"/>
          <w:color w:val="000000"/>
          <w:lang w:val="en-US" w:eastAsia="zh-CN"/>
        </w:rPr>
        <w:br/>
        <w:t>    i. Logistic Operation Consultation (</w:t>
      </w:r>
      <w:ins w:id="407" w:author="Microsoft Office User" w:date="2016-11-03T15:13:00Z">
        <w:r w:rsidR="00946F8C">
          <w:rPr>
            <w:rFonts w:eastAsia="Times New Roman" w:cs="Arial"/>
            <w:color w:val="000000"/>
            <w:lang w:val="en-US" w:eastAsia="zh-CN"/>
          </w:rPr>
          <w:t>B</w:t>
        </w:r>
      </w:ins>
      <w:del w:id="408" w:author="Microsoft Office User" w:date="2016-11-03T15:13:00Z">
        <w:r w:rsidRPr="003510EC" w:rsidDel="00946F8C">
          <w:rPr>
            <w:rFonts w:eastAsia="Times New Roman" w:cs="Arial"/>
            <w:color w:val="000000"/>
            <w:lang w:val="en-US" w:eastAsia="zh-CN"/>
          </w:rPr>
          <w:delText>b</w:delText>
        </w:r>
      </w:del>
      <w:r w:rsidRPr="003510EC">
        <w:rPr>
          <w:rFonts w:eastAsia="Times New Roman" w:cs="Arial"/>
          <w:color w:val="000000"/>
          <w:lang w:val="en-US" w:eastAsia="zh-CN"/>
        </w:rPr>
        <w:t>asic) - 1 session</w:t>
      </w:r>
      <w:r w:rsidRPr="003510EC">
        <w:rPr>
          <w:rFonts w:eastAsia="Times New Roman" w:cs="Arial"/>
          <w:color w:val="000000"/>
          <w:lang w:val="en-US" w:eastAsia="zh-CN"/>
        </w:rPr>
        <w:br/>
        <w:t>b) Training Services:</w:t>
      </w:r>
      <w:r w:rsidRPr="003510EC">
        <w:rPr>
          <w:rFonts w:eastAsia="Times New Roman" w:cs="Arial"/>
          <w:color w:val="000000"/>
          <w:lang w:val="en-US" w:eastAsia="zh-CN"/>
        </w:rPr>
        <w:br/>
        <w:t>    i. Staff Training - 1 session</w:t>
      </w:r>
      <w:r w:rsidRPr="003510EC">
        <w:rPr>
          <w:rFonts w:eastAsia="Times New Roman" w:cs="Arial"/>
          <w:color w:val="000000"/>
          <w:lang w:val="en-US" w:eastAsia="zh-CN"/>
        </w:rPr>
        <w:br/>
        <w:t>    ii. Software Training - 1 session</w:t>
      </w:r>
    </w:p>
    <w:p w14:paraId="4FBC2D9C" w14:textId="77777777" w:rsidR="00ED34D4" w:rsidRDefault="003510EC" w:rsidP="003510E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  <w:lang w:val="en-US" w:eastAsia="zh-CN"/>
        </w:rPr>
      </w:pPr>
      <w:r w:rsidRPr="003510EC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  <w:lang w:val="en-US" w:eastAsia="zh-CN"/>
        </w:rPr>
        <w:t>Optional Items</w:t>
      </w:r>
      <w:r w:rsidRPr="003510EC">
        <w:rPr>
          <w:rFonts w:ascii="Arial" w:eastAsia="Times New Roman" w:hAnsi="Arial" w:cs="Arial"/>
          <w:color w:val="000000"/>
          <w:sz w:val="21"/>
          <w:szCs w:val="21"/>
          <w:lang w:val="en-US" w:eastAsia="zh-CN"/>
        </w:rPr>
        <w:br/>
      </w:r>
      <w:r w:rsidRPr="003510EC">
        <w:rPr>
          <w:rFonts w:ascii="Times New Roman" w:eastAsia="Times New Roman" w:hAnsi="Times New Roman" w:cs="Times New Roman"/>
          <w:noProof/>
          <w:sz w:val="24"/>
          <w:szCs w:val="24"/>
          <w:lang w:val="en-GB" w:eastAsia="zh-CN"/>
        </w:rPr>
        <w:drawing>
          <wp:inline distT="0" distB="0" distL="0" distR="0" wp14:anchorId="6F1A775F" wp14:editId="65625D43">
            <wp:extent cx="3971925" cy="1853565"/>
            <wp:effectExtent l="0" t="0" r="9525" b="0"/>
            <wp:docPr id="10" name="Picture 10" descr="http://control.crosstrack.sg/static/images/CrossTrack_PricePlans_Optio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ontrol.crosstrack.sg/static/images/CrossTrack_PricePlans_Optional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EA4E6" w14:textId="77777777" w:rsidR="00ED34D4" w:rsidRDefault="00ED34D4" w:rsidP="003510E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  <w:lang w:val="en-US" w:eastAsia="zh-CN"/>
        </w:rPr>
      </w:pPr>
    </w:p>
    <w:p w14:paraId="7578BC41" w14:textId="77777777" w:rsidR="00ED34D4" w:rsidRDefault="00ED34D4" w:rsidP="003510E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  <w:lang w:val="en-US" w:eastAsia="zh-CN"/>
        </w:rPr>
      </w:pPr>
    </w:p>
    <w:p w14:paraId="33DB0C5E" w14:textId="77777777" w:rsidR="00ED34D4" w:rsidRPr="00A77F00" w:rsidRDefault="00A77F00" w:rsidP="00A77F00">
      <w:pPr>
        <w:spacing w:after="0" w:line="240" w:lineRule="auto"/>
        <w:rPr>
          <w:b/>
        </w:rPr>
      </w:pPr>
      <w:r w:rsidRPr="00A77F00">
        <w:rPr>
          <w:b/>
        </w:rPr>
        <w:t>2.</w:t>
      </w:r>
      <w:r w:rsidR="00ED34D4" w:rsidRPr="00A77F00">
        <w:rPr>
          <w:b/>
        </w:rPr>
        <w:t>Productivity Innovation Credit (PIC) Grant</w:t>
      </w:r>
    </w:p>
    <w:p w14:paraId="75762FD0" w14:textId="77777777" w:rsidR="00ED34D4" w:rsidRPr="00A77F00" w:rsidRDefault="00ED34D4" w:rsidP="00ED34D4">
      <w:pPr>
        <w:spacing w:after="0" w:line="240" w:lineRule="auto"/>
        <w:rPr>
          <w:b/>
        </w:rPr>
      </w:pPr>
    </w:p>
    <w:p w14:paraId="52152B35" w14:textId="725E0041" w:rsidR="00A77F00" w:rsidRPr="00A77F00" w:rsidRDefault="00A77F00" w:rsidP="00A77F0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A77F00">
        <w:rPr>
          <w:rFonts w:asciiTheme="minorHAnsi" w:hAnsiTheme="minorHAnsi" w:cstheme="minorHAnsi"/>
          <w:sz w:val="22"/>
          <w:szCs w:val="22"/>
        </w:rPr>
        <w:t xml:space="preserve">SMEs can </w:t>
      </w:r>
      <w:del w:id="409" w:author="Microsoft Office User" w:date="2016-11-03T15:02:00Z">
        <w:r w:rsidRPr="00A77F00" w:rsidDel="000A14BE">
          <w:rPr>
            <w:rFonts w:asciiTheme="minorHAnsi" w:hAnsiTheme="minorHAnsi" w:cstheme="minorHAnsi"/>
            <w:sz w:val="22"/>
            <w:szCs w:val="22"/>
          </w:rPr>
          <w:delText xml:space="preserve">stay </w:delText>
        </w:r>
      </w:del>
      <w:ins w:id="410" w:author="Microsoft Office User" w:date="2016-11-03T15:02:00Z">
        <w:r w:rsidR="000A14BE">
          <w:rPr>
            <w:rFonts w:asciiTheme="minorHAnsi" w:hAnsiTheme="minorHAnsi" w:cstheme="minorHAnsi"/>
            <w:sz w:val="22"/>
            <w:szCs w:val="22"/>
          </w:rPr>
          <w:t>keep</w:t>
        </w:r>
        <w:r w:rsidR="000A14BE" w:rsidRPr="00A77F00">
          <w:rPr>
            <w:rFonts w:asciiTheme="minorHAnsi" w:hAnsiTheme="minorHAnsi" w:cstheme="minorHAnsi"/>
            <w:sz w:val="22"/>
            <w:szCs w:val="22"/>
          </w:rPr>
          <w:t xml:space="preserve"> </w:t>
        </w:r>
      </w:ins>
      <w:r w:rsidRPr="00A77F00">
        <w:rPr>
          <w:rFonts w:asciiTheme="minorHAnsi" w:hAnsiTheme="minorHAnsi" w:cstheme="minorHAnsi"/>
          <w:sz w:val="22"/>
          <w:szCs w:val="22"/>
        </w:rPr>
        <w:t xml:space="preserve">abreast </w:t>
      </w:r>
      <w:del w:id="411" w:author="Microsoft Office User" w:date="2016-11-03T15:02:00Z">
        <w:r w:rsidRPr="00A77F00" w:rsidDel="000A14BE">
          <w:rPr>
            <w:rFonts w:asciiTheme="minorHAnsi" w:hAnsiTheme="minorHAnsi" w:cstheme="minorHAnsi"/>
            <w:sz w:val="22"/>
            <w:szCs w:val="22"/>
          </w:rPr>
          <w:delText xml:space="preserve">with </w:delText>
        </w:r>
      </w:del>
      <w:ins w:id="412" w:author="Microsoft Office User" w:date="2016-11-03T15:02:00Z">
        <w:r w:rsidR="000A14BE">
          <w:rPr>
            <w:rFonts w:asciiTheme="minorHAnsi" w:hAnsiTheme="minorHAnsi" w:cstheme="minorHAnsi"/>
            <w:sz w:val="22"/>
            <w:szCs w:val="22"/>
          </w:rPr>
          <w:t>of</w:t>
        </w:r>
        <w:r w:rsidR="000A14BE" w:rsidRPr="00A77F00">
          <w:rPr>
            <w:rFonts w:asciiTheme="minorHAnsi" w:hAnsiTheme="minorHAnsi" w:cstheme="minorHAnsi"/>
            <w:sz w:val="22"/>
            <w:szCs w:val="22"/>
          </w:rPr>
          <w:t xml:space="preserve"> </w:t>
        </w:r>
      </w:ins>
      <w:r w:rsidRPr="00A77F00">
        <w:rPr>
          <w:rFonts w:asciiTheme="minorHAnsi" w:hAnsiTheme="minorHAnsi" w:cstheme="minorHAnsi"/>
          <w:sz w:val="22"/>
          <w:szCs w:val="22"/>
        </w:rPr>
        <w:t xml:space="preserve">their competition and </w:t>
      </w:r>
      <w:del w:id="413" w:author="Microsoft Office User" w:date="2016-11-03T15:09:00Z">
        <w:r w:rsidRPr="00A77F00" w:rsidDel="001A52B6">
          <w:rPr>
            <w:rFonts w:asciiTheme="minorHAnsi" w:hAnsiTheme="minorHAnsi" w:cstheme="minorHAnsi"/>
            <w:sz w:val="22"/>
            <w:szCs w:val="22"/>
          </w:rPr>
          <w:delText xml:space="preserve">upgrade </w:delText>
        </w:r>
      </w:del>
      <w:ins w:id="414" w:author="Microsoft Office User" w:date="2016-11-03T15:09:00Z">
        <w:r w:rsidR="001A52B6">
          <w:rPr>
            <w:rFonts w:asciiTheme="minorHAnsi" w:hAnsiTheme="minorHAnsi" w:cstheme="minorHAnsi"/>
            <w:sz w:val="22"/>
            <w:szCs w:val="22"/>
          </w:rPr>
          <w:t>increase</w:t>
        </w:r>
        <w:r w:rsidR="001A52B6" w:rsidRPr="00A77F00">
          <w:rPr>
            <w:rFonts w:asciiTheme="minorHAnsi" w:hAnsiTheme="minorHAnsi" w:cstheme="minorHAnsi"/>
            <w:sz w:val="22"/>
            <w:szCs w:val="22"/>
          </w:rPr>
          <w:t xml:space="preserve"> </w:t>
        </w:r>
      </w:ins>
      <w:r w:rsidRPr="00A77F00">
        <w:rPr>
          <w:rFonts w:asciiTheme="minorHAnsi" w:hAnsiTheme="minorHAnsi" w:cstheme="minorHAnsi"/>
          <w:sz w:val="22"/>
          <w:szCs w:val="22"/>
        </w:rPr>
        <w:t>their operations</w:t>
      </w:r>
      <w:ins w:id="415" w:author="Microsoft Office User" w:date="2016-11-03T15:09:00Z">
        <w:r w:rsidR="001A52B6">
          <w:rPr>
            <w:rFonts w:asciiTheme="minorHAnsi" w:hAnsiTheme="minorHAnsi" w:cstheme="minorHAnsi"/>
            <w:sz w:val="22"/>
            <w:szCs w:val="22"/>
          </w:rPr>
          <w:t xml:space="preserve"> efficiency</w:t>
        </w:r>
      </w:ins>
      <w:r w:rsidRPr="00A77F00">
        <w:rPr>
          <w:rFonts w:asciiTheme="minorHAnsi" w:hAnsiTheme="minorHAnsi" w:cstheme="minorHAnsi"/>
          <w:sz w:val="22"/>
          <w:szCs w:val="22"/>
        </w:rPr>
        <w:t xml:space="preserve"> through</w:t>
      </w:r>
      <w:del w:id="416" w:author="Microsoft Office User" w:date="2016-11-03T15:09:00Z">
        <w:r w:rsidRPr="00A77F00" w:rsidDel="00BD0716">
          <w:rPr>
            <w:rFonts w:asciiTheme="minorHAnsi" w:hAnsiTheme="minorHAnsi" w:cstheme="minorHAnsi"/>
            <w:sz w:val="22"/>
            <w:szCs w:val="22"/>
          </w:rPr>
          <w:delText xml:space="preserve"> the</w:delText>
        </w:r>
      </w:del>
      <w:r w:rsidRPr="00A77F00">
        <w:rPr>
          <w:rFonts w:asciiTheme="minorHAnsi" w:hAnsiTheme="minorHAnsi" w:cstheme="minorHAnsi"/>
          <w:sz w:val="22"/>
          <w:szCs w:val="22"/>
        </w:rPr>
        <w:t xml:space="preserve"> Government Funded Grants and Schemes. The Productivity and Innovation Credit Scheme (PIC) i</w:t>
      </w:r>
      <w:ins w:id="417" w:author="Microsoft Office User" w:date="2016-11-03T15:09:00Z">
        <w:r w:rsidR="00BD0716">
          <w:rPr>
            <w:rFonts w:asciiTheme="minorHAnsi" w:hAnsiTheme="minorHAnsi" w:cstheme="minorHAnsi"/>
            <w:sz w:val="22"/>
            <w:szCs w:val="22"/>
          </w:rPr>
          <w:t>s</w:t>
        </w:r>
      </w:ins>
      <w:del w:id="418" w:author="Microsoft Office User" w:date="2016-11-03T15:09:00Z">
        <w:r w:rsidRPr="00A77F00" w:rsidDel="00BD0716">
          <w:rPr>
            <w:rFonts w:asciiTheme="minorHAnsi" w:hAnsiTheme="minorHAnsi" w:cstheme="minorHAnsi"/>
            <w:sz w:val="22"/>
            <w:szCs w:val="22"/>
          </w:rPr>
          <w:delText>s a</w:delText>
        </w:r>
      </w:del>
      <w:r w:rsidRPr="00A77F00">
        <w:rPr>
          <w:rFonts w:asciiTheme="minorHAnsi" w:hAnsiTheme="minorHAnsi" w:cstheme="minorHAnsi"/>
          <w:sz w:val="22"/>
          <w:szCs w:val="22"/>
        </w:rPr>
        <w:t xml:space="preserve"> </w:t>
      </w:r>
      <w:ins w:id="419" w:author="Microsoft Office User" w:date="2016-11-03T15:10:00Z">
        <w:r w:rsidR="00BD0716">
          <w:rPr>
            <w:rFonts w:asciiTheme="minorHAnsi" w:hAnsiTheme="minorHAnsi" w:cstheme="minorHAnsi"/>
            <w:sz w:val="22"/>
            <w:szCs w:val="22"/>
          </w:rPr>
          <w:t xml:space="preserve">a </w:t>
        </w:r>
      </w:ins>
      <w:del w:id="420" w:author="Microsoft Office User" w:date="2016-11-03T15:02:00Z">
        <w:r w:rsidRPr="00A77F00" w:rsidDel="000A14BE">
          <w:rPr>
            <w:rFonts w:asciiTheme="minorHAnsi" w:hAnsiTheme="minorHAnsi" w:cstheme="minorHAnsi"/>
            <w:sz w:val="22"/>
            <w:szCs w:val="22"/>
          </w:rPr>
          <w:delText xml:space="preserve">simple </w:delText>
        </w:r>
      </w:del>
      <w:ins w:id="421" w:author="Microsoft Office User" w:date="2016-11-03T15:02:00Z">
        <w:r w:rsidR="000A14BE">
          <w:rPr>
            <w:rFonts w:asciiTheme="minorHAnsi" w:hAnsiTheme="minorHAnsi" w:cstheme="minorHAnsi"/>
            <w:sz w:val="22"/>
            <w:szCs w:val="22"/>
          </w:rPr>
          <w:t>straightforward</w:t>
        </w:r>
        <w:r w:rsidR="000A14BE" w:rsidRPr="00A77F00">
          <w:rPr>
            <w:rFonts w:asciiTheme="minorHAnsi" w:hAnsiTheme="minorHAnsi" w:cstheme="minorHAnsi"/>
            <w:sz w:val="22"/>
            <w:szCs w:val="22"/>
          </w:rPr>
          <w:t xml:space="preserve"> </w:t>
        </w:r>
      </w:ins>
      <w:del w:id="422" w:author="Microsoft Office User" w:date="2016-11-03T15:10:00Z">
        <w:r w:rsidRPr="00A77F00" w:rsidDel="00BD0716">
          <w:rPr>
            <w:rFonts w:asciiTheme="minorHAnsi" w:hAnsiTheme="minorHAnsi" w:cstheme="minorHAnsi"/>
            <w:sz w:val="22"/>
            <w:szCs w:val="22"/>
          </w:rPr>
          <w:delText>and easy-to-use</w:delText>
        </w:r>
      </w:del>
      <w:ins w:id="423" w:author="Microsoft Office User" w:date="2016-11-03T15:10:00Z">
        <w:r w:rsidR="00BD0716">
          <w:rPr>
            <w:rFonts w:asciiTheme="minorHAnsi" w:hAnsiTheme="minorHAnsi" w:cstheme="minorHAnsi"/>
            <w:sz w:val="22"/>
            <w:szCs w:val="22"/>
          </w:rPr>
          <w:t>grant</w:t>
        </w:r>
      </w:ins>
      <w:del w:id="424" w:author="Microsoft Office User" w:date="2016-11-03T15:09:00Z">
        <w:r w:rsidRPr="00A77F00" w:rsidDel="00BD0716">
          <w:rPr>
            <w:rFonts w:asciiTheme="minorHAnsi" w:hAnsiTheme="minorHAnsi" w:cstheme="minorHAnsi"/>
            <w:sz w:val="22"/>
            <w:szCs w:val="22"/>
          </w:rPr>
          <w:delText xml:space="preserve"> grant</w:delText>
        </w:r>
      </w:del>
      <w:r w:rsidRPr="00A77F00">
        <w:rPr>
          <w:rFonts w:asciiTheme="minorHAnsi" w:hAnsiTheme="minorHAnsi" w:cstheme="minorHAnsi"/>
          <w:sz w:val="22"/>
          <w:szCs w:val="22"/>
        </w:rPr>
        <w:t xml:space="preserve">, which can be used </w:t>
      </w:r>
      <w:del w:id="425" w:author="Microsoft Office User" w:date="2016-11-03T15:10:00Z">
        <w:r w:rsidRPr="00A77F00" w:rsidDel="00BD0716">
          <w:rPr>
            <w:rFonts w:asciiTheme="minorHAnsi" w:hAnsiTheme="minorHAnsi" w:cstheme="minorHAnsi"/>
            <w:sz w:val="22"/>
            <w:szCs w:val="22"/>
          </w:rPr>
          <w:delText xml:space="preserve">for </w:delText>
        </w:r>
      </w:del>
      <w:ins w:id="426" w:author="Microsoft Office User" w:date="2016-11-03T15:10:00Z">
        <w:r w:rsidR="00BD0716">
          <w:rPr>
            <w:rFonts w:asciiTheme="minorHAnsi" w:hAnsiTheme="minorHAnsi" w:cstheme="minorHAnsi"/>
            <w:sz w:val="22"/>
            <w:szCs w:val="22"/>
          </w:rPr>
          <w:t>to</w:t>
        </w:r>
      </w:ins>
      <w:ins w:id="427" w:author="Microsoft Office User" w:date="2016-11-03T15:03:00Z">
        <w:r w:rsidR="000A14BE">
          <w:rPr>
            <w:rFonts w:asciiTheme="minorHAnsi" w:hAnsiTheme="minorHAnsi" w:cstheme="minorHAnsi"/>
            <w:sz w:val="22"/>
            <w:szCs w:val="22"/>
          </w:rPr>
          <w:t xml:space="preserve"> </w:t>
        </w:r>
      </w:ins>
      <w:r w:rsidRPr="00A77F00">
        <w:rPr>
          <w:rFonts w:asciiTheme="minorHAnsi" w:hAnsiTheme="minorHAnsi" w:cstheme="minorHAnsi"/>
          <w:sz w:val="22"/>
          <w:szCs w:val="22"/>
        </w:rPr>
        <w:t>implement</w:t>
      </w:r>
      <w:del w:id="428" w:author="Microsoft Office User" w:date="2016-11-03T15:10:00Z">
        <w:r w:rsidRPr="00A77F00" w:rsidDel="00BD0716">
          <w:rPr>
            <w:rFonts w:asciiTheme="minorHAnsi" w:hAnsiTheme="minorHAnsi" w:cstheme="minorHAnsi"/>
            <w:sz w:val="22"/>
            <w:szCs w:val="22"/>
          </w:rPr>
          <w:delText>ation of</w:delText>
        </w:r>
      </w:del>
      <w:r w:rsidRPr="00A77F00">
        <w:rPr>
          <w:rFonts w:asciiTheme="minorHAnsi" w:hAnsiTheme="minorHAnsi" w:cstheme="minorHAnsi"/>
          <w:sz w:val="22"/>
          <w:szCs w:val="22"/>
        </w:rPr>
        <w:t xml:space="preserve"> </w:t>
      </w:r>
      <w:ins w:id="429" w:author="Microsoft Office User" w:date="2016-11-03T15:03:00Z">
        <w:r w:rsidR="000A14BE">
          <w:rPr>
            <w:rFonts w:asciiTheme="minorHAnsi" w:hAnsiTheme="minorHAnsi" w:cstheme="minorHAnsi"/>
            <w:sz w:val="22"/>
            <w:szCs w:val="22"/>
          </w:rPr>
          <w:t xml:space="preserve">cutting edge </w:t>
        </w:r>
      </w:ins>
      <w:r w:rsidRPr="00A77F00">
        <w:rPr>
          <w:rFonts w:asciiTheme="minorHAnsi" w:hAnsiTheme="minorHAnsi" w:cstheme="minorHAnsi"/>
          <w:sz w:val="22"/>
          <w:szCs w:val="22"/>
        </w:rPr>
        <w:t>digital solutions to improve business productivity</w:t>
      </w:r>
      <w:ins w:id="430" w:author="Microsoft Office User" w:date="2016-11-03T15:10:00Z">
        <w:r w:rsidR="00BD0716">
          <w:rPr>
            <w:rFonts w:asciiTheme="minorHAnsi" w:hAnsiTheme="minorHAnsi" w:cstheme="minorHAnsi"/>
            <w:sz w:val="22"/>
            <w:szCs w:val="22"/>
          </w:rPr>
          <w:t>.</w:t>
        </w:r>
      </w:ins>
      <w:del w:id="431" w:author="Microsoft Office User" w:date="2016-11-03T15:10:00Z">
        <w:r w:rsidRPr="00A77F00" w:rsidDel="00BD0716">
          <w:rPr>
            <w:rFonts w:asciiTheme="minorHAnsi" w:hAnsiTheme="minorHAnsi" w:cstheme="minorHAnsi"/>
            <w:sz w:val="22"/>
            <w:szCs w:val="22"/>
          </w:rPr>
          <w:delText xml:space="preserve"> and </w:delText>
        </w:r>
      </w:del>
      <w:del w:id="432" w:author="Microsoft Office User" w:date="2016-11-03T15:03:00Z">
        <w:r w:rsidRPr="00A77F00" w:rsidDel="000A14BE">
          <w:rPr>
            <w:rFonts w:asciiTheme="minorHAnsi" w:hAnsiTheme="minorHAnsi" w:cstheme="minorHAnsi"/>
            <w:sz w:val="22"/>
            <w:szCs w:val="22"/>
          </w:rPr>
          <w:delText>Innovation.</w:delText>
        </w:r>
      </w:del>
    </w:p>
    <w:p w14:paraId="112778C8" w14:textId="3A49FB1A" w:rsidR="00A77F00" w:rsidRPr="00A77F00" w:rsidRDefault="00A77F00" w:rsidP="00A77F0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A77F00">
        <w:rPr>
          <w:rFonts w:asciiTheme="minorHAnsi" w:hAnsiTheme="minorHAnsi" w:cstheme="minorHAnsi"/>
          <w:sz w:val="22"/>
          <w:szCs w:val="22"/>
        </w:rPr>
        <w:t xml:space="preserve">Each SME can apply for a 40% cashback </w:t>
      </w:r>
      <w:del w:id="433" w:author="Microsoft Office User" w:date="2016-11-03T15:10:00Z">
        <w:r w:rsidRPr="00A77F00" w:rsidDel="00BD0716">
          <w:rPr>
            <w:rFonts w:asciiTheme="minorHAnsi" w:hAnsiTheme="minorHAnsi" w:cstheme="minorHAnsi"/>
            <w:sz w:val="22"/>
            <w:szCs w:val="22"/>
          </w:rPr>
          <w:delText xml:space="preserve">to </w:delText>
        </w:r>
      </w:del>
      <w:ins w:id="434" w:author="Microsoft Office User" w:date="2016-11-03T15:10:00Z">
        <w:r w:rsidR="00BD0716">
          <w:rPr>
            <w:rFonts w:asciiTheme="minorHAnsi" w:hAnsiTheme="minorHAnsi" w:cstheme="minorHAnsi"/>
            <w:sz w:val="22"/>
            <w:szCs w:val="22"/>
          </w:rPr>
          <w:t>for the</w:t>
        </w:r>
        <w:r w:rsidR="00BD0716" w:rsidRPr="00A77F00">
          <w:rPr>
            <w:rFonts w:asciiTheme="minorHAnsi" w:hAnsiTheme="minorHAnsi" w:cstheme="minorHAnsi"/>
            <w:sz w:val="22"/>
            <w:szCs w:val="22"/>
          </w:rPr>
          <w:t xml:space="preserve"> </w:t>
        </w:r>
      </w:ins>
      <w:r w:rsidRPr="00A77F00">
        <w:rPr>
          <w:rFonts w:asciiTheme="minorHAnsi" w:hAnsiTheme="minorHAnsi" w:cstheme="minorHAnsi"/>
          <w:sz w:val="22"/>
          <w:szCs w:val="22"/>
        </w:rPr>
        <w:t>implement</w:t>
      </w:r>
      <w:ins w:id="435" w:author="Microsoft Office User" w:date="2016-11-03T15:10:00Z">
        <w:r w:rsidR="00BD0716">
          <w:rPr>
            <w:rFonts w:asciiTheme="minorHAnsi" w:hAnsiTheme="minorHAnsi" w:cstheme="minorHAnsi"/>
            <w:sz w:val="22"/>
            <w:szCs w:val="22"/>
          </w:rPr>
          <w:t>ation of</w:t>
        </w:r>
      </w:ins>
      <w:r w:rsidRPr="00A77F00">
        <w:rPr>
          <w:rFonts w:asciiTheme="minorHAnsi" w:hAnsiTheme="minorHAnsi" w:cstheme="minorHAnsi"/>
          <w:sz w:val="22"/>
          <w:szCs w:val="22"/>
        </w:rPr>
        <w:t xml:space="preserve"> productivity solutions. </w:t>
      </w:r>
    </w:p>
    <w:p w14:paraId="3251530B" w14:textId="77777777" w:rsidR="00A77F00" w:rsidRPr="00A77F00" w:rsidRDefault="00A77F00" w:rsidP="00A77F00">
      <w:pPr>
        <w:spacing w:after="0" w:line="240" w:lineRule="auto"/>
        <w:rPr>
          <w:rFonts w:cstheme="minorHAnsi"/>
          <w:u w:val="single"/>
          <w:lang w:val="en-US"/>
        </w:rPr>
      </w:pPr>
      <w:r w:rsidRPr="00A77F00">
        <w:rPr>
          <w:rFonts w:cstheme="minorHAnsi"/>
          <w:u w:val="single"/>
          <w:lang w:val="en-US"/>
        </w:rPr>
        <w:t>Eligibility</w:t>
      </w:r>
    </w:p>
    <w:p w14:paraId="74EBA449" w14:textId="77777777" w:rsidR="00A77F00" w:rsidRPr="00A77F00" w:rsidRDefault="00A77F00" w:rsidP="00A77F00">
      <w:pPr>
        <w:spacing w:after="0" w:line="240" w:lineRule="auto"/>
        <w:rPr>
          <w:rFonts w:cstheme="minorHAnsi"/>
          <w:lang w:val="en-US"/>
        </w:rPr>
      </w:pPr>
      <w:r w:rsidRPr="00A77F00">
        <w:rPr>
          <w:rFonts w:cstheme="minorHAnsi"/>
          <w:lang w:val="en-US"/>
        </w:rPr>
        <w:t xml:space="preserve">To be eligible for the cash payout option, </w:t>
      </w:r>
      <w:r>
        <w:rPr>
          <w:rFonts w:cstheme="minorHAnsi"/>
          <w:lang w:val="en-US"/>
        </w:rPr>
        <w:t>you</w:t>
      </w:r>
      <w:r w:rsidRPr="00A77F00">
        <w:rPr>
          <w:rFonts w:cstheme="minorHAnsi"/>
          <w:lang w:val="en-US"/>
        </w:rPr>
        <w:t xml:space="preserve"> must have:</w:t>
      </w:r>
    </w:p>
    <w:p w14:paraId="0F0A75D0" w14:textId="77777777" w:rsidR="00A77F00" w:rsidRPr="00A77F00" w:rsidRDefault="00A77F00" w:rsidP="00A77F00">
      <w:pPr>
        <w:spacing w:after="0" w:line="240" w:lineRule="auto"/>
        <w:rPr>
          <w:rFonts w:cstheme="minorHAnsi"/>
          <w:lang w:val="en-US"/>
        </w:rPr>
      </w:pPr>
    </w:p>
    <w:p w14:paraId="1F56789E" w14:textId="07F92108" w:rsidR="00A77F00" w:rsidRPr="00A77F00" w:rsidRDefault="00A77F00" w:rsidP="00A77F0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A77F00">
        <w:rPr>
          <w:rFonts w:cstheme="minorHAnsi"/>
          <w:lang w:val="en-US"/>
        </w:rPr>
        <w:t xml:space="preserve">Incurred the </w:t>
      </w:r>
      <w:del w:id="436" w:author="Microsoft Office User" w:date="2016-11-03T15:11:00Z">
        <w:r w:rsidRPr="00A77F00" w:rsidDel="008E2AE6">
          <w:rPr>
            <w:rFonts w:cstheme="minorHAnsi"/>
            <w:lang w:val="en-US"/>
          </w:rPr>
          <w:delText xml:space="preserve">necessary </w:delText>
        </w:r>
      </w:del>
      <w:ins w:id="437" w:author="Microsoft Office User" w:date="2016-11-03T15:11:00Z">
        <w:r w:rsidR="008E2AE6">
          <w:rPr>
            <w:rFonts w:cstheme="minorHAnsi"/>
            <w:lang w:val="en-US"/>
          </w:rPr>
          <w:t>mandatory</w:t>
        </w:r>
        <w:r w:rsidR="008E2AE6" w:rsidRPr="00A77F00">
          <w:rPr>
            <w:rFonts w:cstheme="minorHAnsi"/>
            <w:lang w:val="en-US"/>
          </w:rPr>
          <w:t xml:space="preserve"> </w:t>
        </w:r>
      </w:ins>
      <w:r w:rsidRPr="00A77F00">
        <w:rPr>
          <w:rFonts w:cstheme="minorHAnsi"/>
          <w:lang w:val="en-US"/>
        </w:rPr>
        <w:t>qualifying expenditure during the basis periods for YAs 2011 - 2015</w:t>
      </w:r>
    </w:p>
    <w:p w14:paraId="535E06E3" w14:textId="3F53148F" w:rsidR="00A77F00" w:rsidRPr="00A77F00" w:rsidRDefault="003F5253" w:rsidP="00A77F0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ins w:id="438" w:author="Microsoft Office User" w:date="2016-11-03T15:12:00Z">
        <w:r>
          <w:rPr>
            <w:rFonts w:cstheme="minorHAnsi"/>
            <w:lang w:val="en-US"/>
          </w:rPr>
          <w:t>Employed a</w:t>
        </w:r>
      </w:ins>
      <w:del w:id="439" w:author="Microsoft Office User" w:date="2016-11-03T15:12:00Z">
        <w:r w:rsidR="00A77F00" w:rsidRPr="00A77F00" w:rsidDel="003F5253">
          <w:rPr>
            <w:rFonts w:cstheme="minorHAnsi"/>
            <w:lang w:val="en-US"/>
          </w:rPr>
          <w:delText>A</w:delText>
        </w:r>
      </w:del>
      <w:r w:rsidR="00A77F00" w:rsidRPr="00A77F00">
        <w:rPr>
          <w:rFonts w:cstheme="minorHAnsi"/>
          <w:lang w:val="en-US"/>
        </w:rPr>
        <w:t xml:space="preserve">t least 3 local employees (Singapore Citizens or Permanent Residents with </w:t>
      </w:r>
      <w:del w:id="440" w:author="Microsoft Office User" w:date="2016-11-03T15:12:00Z">
        <w:r w:rsidR="00A77F00" w:rsidRPr="00A77F00" w:rsidDel="008E2AE6">
          <w:rPr>
            <w:rFonts w:cstheme="minorHAnsi"/>
            <w:lang w:val="en-US"/>
          </w:rPr>
          <w:delText>Central Provident Fund</w:delText>
        </w:r>
      </w:del>
      <w:ins w:id="441" w:author="Microsoft Office User" w:date="2016-11-03T15:12:00Z">
        <w:r w:rsidR="008E2AE6">
          <w:rPr>
            <w:rFonts w:cstheme="minorHAnsi"/>
            <w:lang w:val="en-US"/>
          </w:rPr>
          <w:t>CPF</w:t>
        </w:r>
      </w:ins>
      <w:r w:rsidR="00A77F00" w:rsidRPr="00A77F00">
        <w:rPr>
          <w:rFonts w:cstheme="minorHAnsi"/>
          <w:lang w:val="en-US"/>
        </w:rPr>
        <w:t xml:space="preserve"> contributions)</w:t>
      </w:r>
    </w:p>
    <w:p w14:paraId="593B02DD" w14:textId="77777777" w:rsidR="00ED34D4" w:rsidRPr="00A77F00" w:rsidRDefault="00A77F00" w:rsidP="00A77F0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A77F00">
        <w:rPr>
          <w:rFonts w:cstheme="minorHAnsi"/>
          <w:lang w:val="en-US"/>
        </w:rPr>
        <w:t>Active business operations in Singapore</w:t>
      </w:r>
    </w:p>
    <w:p w14:paraId="47E9AE4D" w14:textId="77777777" w:rsidR="004D096B" w:rsidRDefault="00901FC3" w:rsidP="004110E1">
      <w:pPr>
        <w:pStyle w:val="ListParagraph"/>
        <w:numPr>
          <w:ilvl w:val="0"/>
          <w:numId w:val="2"/>
        </w:numPr>
        <w:spacing w:after="0" w:line="240" w:lineRule="auto"/>
      </w:pPr>
      <w:r w:rsidRPr="00A77F00">
        <w:rPr>
          <w:u w:val="single"/>
        </w:rPr>
        <w:br w:type="page"/>
      </w:r>
    </w:p>
    <w:p w14:paraId="6AD0ADE4" w14:textId="77777777" w:rsidR="001A72D3" w:rsidRPr="001A72D3" w:rsidRDefault="001A72D3" w:rsidP="001A72D3">
      <w:pPr>
        <w:spacing w:after="0" w:line="240" w:lineRule="auto"/>
        <w:ind w:left="360"/>
        <w:rPr>
          <w:u w:val="single"/>
        </w:rPr>
      </w:pPr>
      <w:r w:rsidRPr="001A72D3">
        <w:rPr>
          <w:u w:val="single"/>
        </w:rPr>
        <w:lastRenderedPageBreak/>
        <w:t>Our Story</w:t>
      </w:r>
      <w:r>
        <w:rPr>
          <w:u w:val="single"/>
        </w:rPr>
        <w:t xml:space="preserve"> </w:t>
      </w:r>
      <w:r w:rsidRPr="00E53438">
        <w:rPr>
          <w:b/>
          <w:color w:val="00B050"/>
          <w:u w:val="single"/>
        </w:rPr>
        <w:t>(NO NEED VETTING, THANKS!)</w:t>
      </w:r>
    </w:p>
    <w:p w14:paraId="62ABEF93" w14:textId="77777777" w:rsidR="001A72D3" w:rsidRDefault="001A72D3" w:rsidP="001A72D3">
      <w:pPr>
        <w:pStyle w:val="ListParagraph"/>
        <w:numPr>
          <w:ilvl w:val="0"/>
          <w:numId w:val="2"/>
        </w:numPr>
      </w:pPr>
      <w:r>
        <w:br w:type="page"/>
      </w:r>
    </w:p>
    <w:p w14:paraId="7912BC08" w14:textId="3FCFABCA" w:rsidR="00173729" w:rsidRDefault="004D096B" w:rsidP="009F512D">
      <w:pPr>
        <w:spacing w:after="0" w:line="240" w:lineRule="auto"/>
        <w:rPr>
          <w:u w:val="single"/>
        </w:rPr>
      </w:pPr>
      <w:del w:id="442" w:author="Microsoft Office User" w:date="2016-11-03T14:04:00Z">
        <w:r w:rsidRPr="004D096B" w:rsidDel="00D77771">
          <w:rPr>
            <w:u w:val="single"/>
          </w:rPr>
          <w:lastRenderedPageBreak/>
          <w:delText xml:space="preserve">Commonly </w:delText>
        </w:r>
      </w:del>
      <w:ins w:id="443" w:author="Microsoft Office User" w:date="2016-11-03T14:04:00Z">
        <w:r w:rsidR="00D77771">
          <w:rPr>
            <w:u w:val="single"/>
          </w:rPr>
          <w:t>Frequently</w:t>
        </w:r>
        <w:r w:rsidR="00D77771" w:rsidRPr="004D096B">
          <w:rPr>
            <w:u w:val="single"/>
          </w:rPr>
          <w:t xml:space="preserve"> </w:t>
        </w:r>
      </w:ins>
      <w:r w:rsidRPr="004D096B">
        <w:rPr>
          <w:u w:val="single"/>
        </w:rPr>
        <w:t>Asked Questions</w:t>
      </w:r>
      <w:r w:rsidR="00E53438">
        <w:rPr>
          <w:u w:val="single"/>
        </w:rPr>
        <w:t xml:space="preserve"> </w:t>
      </w:r>
      <w:r w:rsidR="00E53438" w:rsidRPr="00E53438">
        <w:rPr>
          <w:i/>
          <w:color w:val="00B050"/>
          <w:u w:val="single"/>
        </w:rPr>
        <w:t>(from your perspective, do you think can help me to increase the questions? Thanks!)</w:t>
      </w:r>
    </w:p>
    <w:p w14:paraId="5EC472BE" w14:textId="77777777" w:rsidR="00715AED" w:rsidRDefault="00715AED" w:rsidP="009F512D">
      <w:pPr>
        <w:spacing w:after="0" w:line="240" w:lineRule="auto"/>
        <w:rPr>
          <w:u w:val="single"/>
        </w:rPr>
      </w:pPr>
    </w:p>
    <w:p w14:paraId="3172DC55" w14:textId="0BF13391" w:rsidR="00104CD6" w:rsidRPr="00D77771" w:rsidRDefault="00A77F00" w:rsidP="00104CD6">
      <w:pPr>
        <w:pStyle w:val="ListParagraph"/>
        <w:numPr>
          <w:ilvl w:val="0"/>
          <w:numId w:val="4"/>
        </w:numPr>
        <w:rPr>
          <w:rFonts w:cs="Arial"/>
          <w:b/>
          <w:sz w:val="24"/>
          <w:szCs w:val="24"/>
          <w:rPrChange w:id="444" w:author="Microsoft Office User" w:date="2016-11-03T14:04:00Z">
            <w:rPr>
              <w:rFonts w:cs="Arial"/>
              <w:sz w:val="24"/>
              <w:szCs w:val="24"/>
            </w:rPr>
          </w:rPrChange>
        </w:rPr>
      </w:pPr>
      <w:r w:rsidRPr="00D77771">
        <w:rPr>
          <w:rFonts w:cs="Arial"/>
          <w:b/>
          <w:sz w:val="24"/>
          <w:szCs w:val="24"/>
          <w:rPrChange w:id="445" w:author="Microsoft Office User" w:date="2016-11-03T14:04:00Z">
            <w:rPr>
              <w:rFonts w:cs="Arial"/>
              <w:sz w:val="24"/>
              <w:szCs w:val="24"/>
            </w:rPr>
          </w:rPrChange>
        </w:rPr>
        <w:t xml:space="preserve">Do you </w:t>
      </w:r>
      <w:del w:id="446" w:author="Microsoft Office User" w:date="2016-11-03T14:04:00Z">
        <w:r w:rsidRPr="00D77771" w:rsidDel="002965B2">
          <w:rPr>
            <w:rFonts w:cs="Arial"/>
            <w:b/>
            <w:sz w:val="24"/>
            <w:szCs w:val="24"/>
            <w:rPrChange w:id="447" w:author="Microsoft Office User" w:date="2016-11-03T14:04:00Z">
              <w:rPr>
                <w:rFonts w:cs="Arial"/>
                <w:sz w:val="24"/>
                <w:szCs w:val="24"/>
              </w:rPr>
            </w:rPrChange>
          </w:rPr>
          <w:delText xml:space="preserve">have </w:delText>
        </w:r>
      </w:del>
      <w:ins w:id="448" w:author="Microsoft Office User" w:date="2016-11-03T14:04:00Z">
        <w:r w:rsidR="002965B2">
          <w:rPr>
            <w:rFonts w:cs="Arial"/>
            <w:b/>
            <w:sz w:val="24"/>
            <w:szCs w:val="24"/>
          </w:rPr>
          <w:t>offer</w:t>
        </w:r>
        <w:r w:rsidR="002965B2" w:rsidRPr="00D77771">
          <w:rPr>
            <w:rFonts w:cs="Arial"/>
            <w:b/>
            <w:sz w:val="24"/>
            <w:szCs w:val="24"/>
            <w:rPrChange w:id="449" w:author="Microsoft Office User" w:date="2016-11-03T14:04:00Z">
              <w:rPr>
                <w:rFonts w:cs="Arial"/>
                <w:sz w:val="24"/>
                <w:szCs w:val="24"/>
              </w:rPr>
            </w:rPrChange>
          </w:rPr>
          <w:t xml:space="preserve"> </w:t>
        </w:r>
      </w:ins>
      <w:r w:rsidRPr="00D77771">
        <w:rPr>
          <w:rFonts w:cs="Arial"/>
          <w:b/>
          <w:sz w:val="24"/>
          <w:szCs w:val="24"/>
          <w:rPrChange w:id="450" w:author="Microsoft Office User" w:date="2016-11-03T14:04:00Z">
            <w:rPr>
              <w:rFonts w:cs="Arial"/>
              <w:sz w:val="24"/>
              <w:szCs w:val="24"/>
            </w:rPr>
          </w:rPrChange>
        </w:rPr>
        <w:t>a standard pricing structure?</w:t>
      </w:r>
    </w:p>
    <w:p w14:paraId="1E7B85A4" w14:textId="71E1CD3D" w:rsidR="00104CD6" w:rsidRPr="00104CD6" w:rsidRDefault="00104CD6" w:rsidP="00104CD6">
      <w:pPr>
        <w:pStyle w:val="ListParagraph"/>
        <w:ind w:left="78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For Ad Hoc jobs, you may refer to our pricing guide that is available after an account had been registered. If you have </w:t>
      </w:r>
      <w:ins w:id="451" w:author="Microsoft Office User" w:date="2016-11-03T14:04:00Z">
        <w:r w:rsidR="002965B2">
          <w:rPr>
            <w:rFonts w:cs="Arial"/>
            <w:sz w:val="24"/>
            <w:szCs w:val="24"/>
          </w:rPr>
          <w:t xml:space="preserve">any </w:t>
        </w:r>
      </w:ins>
      <w:r>
        <w:rPr>
          <w:rFonts w:cs="Arial"/>
          <w:sz w:val="24"/>
          <w:szCs w:val="24"/>
        </w:rPr>
        <w:t xml:space="preserve">special requirements, </w:t>
      </w:r>
      <w:del w:id="452" w:author="Microsoft Office User" w:date="2016-11-03T14:05:00Z">
        <w:r w:rsidDel="002965B2">
          <w:rPr>
            <w:rFonts w:cs="Arial"/>
            <w:sz w:val="24"/>
            <w:szCs w:val="24"/>
          </w:rPr>
          <w:delText xml:space="preserve">do </w:delText>
        </w:r>
      </w:del>
      <w:r>
        <w:rPr>
          <w:rFonts w:cs="Arial"/>
          <w:sz w:val="24"/>
          <w:szCs w:val="24"/>
        </w:rPr>
        <w:t>feel free to c</w:t>
      </w:r>
      <w:ins w:id="453" w:author="Microsoft Office User" w:date="2016-11-03T14:05:00Z">
        <w:r w:rsidR="002965B2">
          <w:rPr>
            <w:rFonts w:cs="Arial"/>
            <w:sz w:val="24"/>
            <w:szCs w:val="24"/>
          </w:rPr>
          <w:t xml:space="preserve">all </w:t>
        </w:r>
      </w:ins>
      <w:del w:id="454" w:author="Microsoft Office User" w:date="2016-11-03T14:05:00Z">
        <w:r w:rsidDel="002965B2">
          <w:rPr>
            <w:rFonts w:cs="Arial"/>
            <w:sz w:val="24"/>
            <w:szCs w:val="24"/>
          </w:rPr>
          <w:delText xml:space="preserve">all </w:delText>
        </w:r>
      </w:del>
      <w:r>
        <w:rPr>
          <w:rFonts w:cs="Arial"/>
          <w:sz w:val="24"/>
          <w:szCs w:val="24"/>
        </w:rPr>
        <w:t xml:space="preserve">us </w:t>
      </w:r>
      <w:ins w:id="455" w:author="Microsoft Office User" w:date="2016-11-03T14:05:00Z">
        <w:r w:rsidR="002965B2">
          <w:rPr>
            <w:rFonts w:cs="Arial"/>
            <w:sz w:val="24"/>
            <w:szCs w:val="24"/>
          </w:rPr>
          <w:t xml:space="preserve">directly </w:t>
        </w:r>
      </w:ins>
      <w:r>
        <w:rPr>
          <w:rFonts w:cs="Arial"/>
          <w:sz w:val="24"/>
          <w:szCs w:val="24"/>
        </w:rPr>
        <w:t xml:space="preserve">at 635 44 635 or </w:t>
      </w:r>
      <w:ins w:id="456" w:author="Microsoft Office User" w:date="2016-11-03T14:05:00Z">
        <w:r w:rsidR="002965B2">
          <w:rPr>
            <w:rFonts w:cs="Arial"/>
            <w:sz w:val="24"/>
            <w:szCs w:val="24"/>
          </w:rPr>
          <w:t xml:space="preserve">shoot an email to </w:t>
        </w:r>
      </w:ins>
      <w:hyperlink r:id="rId27" w:history="1">
        <w:r w:rsidRPr="00BD10A3">
          <w:rPr>
            <w:rStyle w:val="Hyperlink"/>
            <w:rFonts w:cs="Arial"/>
            <w:sz w:val="24"/>
            <w:szCs w:val="24"/>
          </w:rPr>
          <w:t>info@crosstrack.sg</w:t>
        </w:r>
      </w:hyperlink>
      <w:r>
        <w:rPr>
          <w:rFonts w:cs="Arial"/>
          <w:sz w:val="24"/>
          <w:szCs w:val="24"/>
        </w:rPr>
        <w:t xml:space="preserve"> </w:t>
      </w:r>
      <w:del w:id="457" w:author="Microsoft Office User" w:date="2016-11-03T14:06:00Z">
        <w:r w:rsidDel="002965B2">
          <w:rPr>
            <w:rFonts w:cs="Arial"/>
            <w:sz w:val="24"/>
            <w:szCs w:val="24"/>
          </w:rPr>
          <w:delText xml:space="preserve">and </w:delText>
        </w:r>
      </w:del>
      <w:ins w:id="458" w:author="Microsoft Office User" w:date="2016-11-03T14:06:00Z">
        <w:r w:rsidR="002965B2">
          <w:rPr>
            <w:rFonts w:cs="Arial"/>
            <w:sz w:val="24"/>
            <w:szCs w:val="24"/>
          </w:rPr>
          <w:t>(</w:t>
        </w:r>
      </w:ins>
      <w:r>
        <w:rPr>
          <w:rFonts w:cs="Arial"/>
          <w:sz w:val="24"/>
          <w:szCs w:val="24"/>
        </w:rPr>
        <w:t>we</w:t>
      </w:r>
      <w:ins w:id="459" w:author="Microsoft Office User" w:date="2016-11-03T14:06:00Z">
        <w:r w:rsidR="002965B2">
          <w:rPr>
            <w:rFonts w:cs="Arial"/>
            <w:sz w:val="24"/>
            <w:szCs w:val="24"/>
          </w:rPr>
          <w:t xml:space="preserve"> will normally </w:t>
        </w:r>
      </w:ins>
      <w:del w:id="460" w:author="Microsoft Office User" w:date="2016-11-03T14:06:00Z">
        <w:r w:rsidDel="002965B2">
          <w:rPr>
            <w:rFonts w:cs="Arial"/>
            <w:sz w:val="24"/>
            <w:szCs w:val="24"/>
          </w:rPr>
          <w:delText xml:space="preserve"> will reply</w:delText>
        </w:r>
      </w:del>
      <w:ins w:id="461" w:author="Microsoft Office User" w:date="2016-11-03T14:06:00Z">
        <w:r w:rsidR="002965B2">
          <w:rPr>
            <w:rFonts w:cs="Arial"/>
            <w:sz w:val="24"/>
            <w:szCs w:val="24"/>
          </w:rPr>
          <w:t>get back to</w:t>
        </w:r>
      </w:ins>
      <w:r>
        <w:rPr>
          <w:rFonts w:cs="Arial"/>
          <w:sz w:val="24"/>
          <w:szCs w:val="24"/>
        </w:rPr>
        <w:t xml:space="preserve"> you within the next 2 hours.</w:t>
      </w:r>
      <w:ins w:id="462" w:author="Microsoft Office User" w:date="2016-11-03T14:06:00Z">
        <w:r w:rsidR="002965B2">
          <w:rPr>
            <w:rFonts w:cs="Arial"/>
            <w:sz w:val="24"/>
            <w:szCs w:val="24"/>
          </w:rPr>
          <w:t>)</w:t>
        </w:r>
      </w:ins>
    </w:p>
    <w:p w14:paraId="03C2B97A" w14:textId="77777777" w:rsidR="00A77F00" w:rsidRPr="002965B2" w:rsidRDefault="00A77F00" w:rsidP="00A77F00">
      <w:pPr>
        <w:pStyle w:val="ListParagraph"/>
        <w:numPr>
          <w:ilvl w:val="0"/>
          <w:numId w:val="4"/>
        </w:numPr>
        <w:rPr>
          <w:rFonts w:cs="Arial"/>
          <w:b/>
          <w:sz w:val="24"/>
          <w:szCs w:val="24"/>
          <w:rPrChange w:id="463" w:author="Microsoft Office User" w:date="2016-11-03T14:04:00Z">
            <w:rPr>
              <w:rFonts w:cs="Arial"/>
              <w:sz w:val="24"/>
              <w:szCs w:val="24"/>
            </w:rPr>
          </w:rPrChange>
        </w:rPr>
      </w:pPr>
      <w:r w:rsidRPr="002965B2">
        <w:rPr>
          <w:rFonts w:cs="Arial"/>
          <w:b/>
          <w:sz w:val="24"/>
          <w:szCs w:val="24"/>
          <w:rPrChange w:id="464" w:author="Microsoft Office User" w:date="2016-11-03T14:04:00Z">
            <w:rPr>
              <w:rFonts w:cs="Arial"/>
              <w:sz w:val="24"/>
              <w:szCs w:val="24"/>
            </w:rPr>
          </w:rPrChange>
        </w:rPr>
        <w:t>How do I post jobs?</w:t>
      </w:r>
    </w:p>
    <w:p w14:paraId="60522914" w14:textId="29C2B5AF" w:rsidR="00104CD6" w:rsidRDefault="00104CD6" w:rsidP="00104CD6">
      <w:pPr>
        <w:pStyle w:val="ListParagraph"/>
        <w:ind w:left="780"/>
        <w:rPr>
          <w:rFonts w:cs="Arial"/>
          <w:sz w:val="24"/>
          <w:szCs w:val="24"/>
        </w:rPr>
      </w:pPr>
      <w:del w:id="465" w:author="Microsoft Office User" w:date="2016-11-03T14:06:00Z">
        <w:r w:rsidDel="00DB1731">
          <w:rPr>
            <w:rFonts w:cs="Arial"/>
            <w:sz w:val="24"/>
            <w:szCs w:val="24"/>
          </w:rPr>
          <w:delText>You will first register</w:delText>
        </w:r>
      </w:del>
      <w:ins w:id="466" w:author="Microsoft Office User" w:date="2016-11-03T14:06:00Z">
        <w:r w:rsidR="00DB1731">
          <w:rPr>
            <w:rFonts w:cs="Arial"/>
            <w:sz w:val="24"/>
            <w:szCs w:val="24"/>
          </w:rPr>
          <w:t>Register</w:t>
        </w:r>
      </w:ins>
      <w:r>
        <w:rPr>
          <w:rFonts w:cs="Arial"/>
          <w:sz w:val="24"/>
          <w:szCs w:val="24"/>
        </w:rPr>
        <w:t xml:space="preserve"> for an account</w:t>
      </w:r>
      <w:ins w:id="467" w:author="Microsoft Office User" w:date="2016-11-03T14:06:00Z">
        <w:r w:rsidR="00DB1731">
          <w:rPr>
            <w:rFonts w:cs="Arial"/>
            <w:sz w:val="24"/>
            <w:szCs w:val="24"/>
          </w:rPr>
          <w:t xml:space="preserve"> with us</w:t>
        </w:r>
      </w:ins>
      <w:ins w:id="468" w:author="Microsoft Office User" w:date="2016-11-03T14:03:00Z">
        <w:r w:rsidR="00D77771">
          <w:rPr>
            <w:rFonts w:cs="Arial"/>
            <w:sz w:val="24"/>
            <w:szCs w:val="24"/>
          </w:rPr>
          <w:t>,</w:t>
        </w:r>
      </w:ins>
      <w:r>
        <w:rPr>
          <w:rFonts w:cs="Arial"/>
          <w:sz w:val="24"/>
          <w:szCs w:val="24"/>
        </w:rPr>
        <w:t xml:space="preserve"> and </w:t>
      </w:r>
      <w:del w:id="469" w:author="Microsoft Office User" w:date="2016-11-03T14:07:00Z">
        <w:r w:rsidDel="00DB1731">
          <w:rPr>
            <w:rFonts w:cs="Arial"/>
            <w:sz w:val="24"/>
            <w:szCs w:val="24"/>
          </w:rPr>
          <w:delText xml:space="preserve">after </w:delText>
        </w:r>
      </w:del>
      <w:ins w:id="470" w:author="Microsoft Office User" w:date="2016-11-03T14:07:00Z">
        <w:r w:rsidR="00DB1731">
          <w:rPr>
            <w:rFonts w:cs="Arial"/>
            <w:sz w:val="24"/>
            <w:szCs w:val="24"/>
          </w:rPr>
          <w:t xml:space="preserve">once your </w:t>
        </w:r>
      </w:ins>
      <w:del w:id="471" w:author="Microsoft Office User" w:date="2016-11-03T14:07:00Z">
        <w:r w:rsidDel="00DB1731">
          <w:rPr>
            <w:rFonts w:cs="Arial"/>
            <w:sz w:val="24"/>
            <w:szCs w:val="24"/>
          </w:rPr>
          <w:delText xml:space="preserve">the </w:delText>
        </w:r>
      </w:del>
      <w:r>
        <w:rPr>
          <w:rFonts w:cs="Arial"/>
          <w:sz w:val="24"/>
          <w:szCs w:val="24"/>
        </w:rPr>
        <w:t xml:space="preserve">account </w:t>
      </w:r>
      <w:del w:id="472" w:author="Microsoft Office User" w:date="2016-11-03T14:07:00Z">
        <w:r w:rsidDel="00DB1731">
          <w:rPr>
            <w:rFonts w:cs="Arial"/>
            <w:sz w:val="24"/>
            <w:szCs w:val="24"/>
          </w:rPr>
          <w:delText>had been successfully</w:delText>
        </w:r>
      </w:del>
      <w:ins w:id="473" w:author="Microsoft Office User" w:date="2016-11-03T14:07:00Z">
        <w:r w:rsidR="00DB1731">
          <w:rPr>
            <w:rFonts w:cs="Arial"/>
            <w:sz w:val="24"/>
            <w:szCs w:val="24"/>
          </w:rPr>
          <w:t>is</w:t>
        </w:r>
      </w:ins>
      <w:r>
        <w:rPr>
          <w:rFonts w:cs="Arial"/>
          <w:sz w:val="24"/>
          <w:szCs w:val="24"/>
        </w:rPr>
        <w:t xml:space="preserve"> activated, you</w:t>
      </w:r>
      <w:ins w:id="474" w:author="Microsoft Office User" w:date="2016-11-03T14:07:00Z">
        <w:r w:rsidR="00DB1731">
          <w:rPr>
            <w:rFonts w:cs="Arial"/>
            <w:sz w:val="24"/>
            <w:szCs w:val="24"/>
          </w:rPr>
          <w:t xml:space="preserve"> will be able to</w:t>
        </w:r>
      </w:ins>
      <w:r>
        <w:rPr>
          <w:rFonts w:cs="Arial"/>
          <w:sz w:val="24"/>
          <w:szCs w:val="24"/>
        </w:rPr>
        <w:t xml:space="preserve"> </w:t>
      </w:r>
      <w:del w:id="475" w:author="Microsoft Office User" w:date="2016-11-03T14:07:00Z">
        <w:r w:rsidDel="00DB1731">
          <w:rPr>
            <w:rFonts w:cs="Arial"/>
            <w:sz w:val="24"/>
            <w:szCs w:val="24"/>
          </w:rPr>
          <w:delText xml:space="preserve">can </w:delText>
        </w:r>
      </w:del>
      <w:r>
        <w:rPr>
          <w:rFonts w:cs="Arial"/>
          <w:sz w:val="24"/>
          <w:szCs w:val="24"/>
        </w:rPr>
        <w:t>post your job under ‘Post Job’ tab.</w:t>
      </w:r>
    </w:p>
    <w:p w14:paraId="4AFEC11A" w14:textId="426C5036" w:rsidR="00F8642A" w:rsidRPr="002965B2" w:rsidRDefault="00F8642A" w:rsidP="00A77F00">
      <w:pPr>
        <w:pStyle w:val="ListParagraph"/>
        <w:numPr>
          <w:ilvl w:val="0"/>
          <w:numId w:val="4"/>
        </w:numPr>
        <w:rPr>
          <w:rFonts w:cs="Arial"/>
          <w:b/>
          <w:sz w:val="24"/>
          <w:szCs w:val="24"/>
          <w:rPrChange w:id="476" w:author="Microsoft Office User" w:date="2016-11-03T14:04:00Z">
            <w:rPr>
              <w:rFonts w:cs="Arial"/>
              <w:sz w:val="24"/>
              <w:szCs w:val="24"/>
            </w:rPr>
          </w:rPrChange>
        </w:rPr>
      </w:pPr>
      <w:del w:id="477" w:author="Microsoft Office User" w:date="2016-11-03T14:08:00Z">
        <w:r w:rsidRPr="002965B2" w:rsidDel="00662A04">
          <w:rPr>
            <w:rFonts w:cs="Arial"/>
            <w:b/>
            <w:sz w:val="24"/>
            <w:szCs w:val="24"/>
            <w:rPrChange w:id="478" w:author="Microsoft Office User" w:date="2016-11-03T14:04:00Z">
              <w:rPr>
                <w:rFonts w:cs="Arial"/>
                <w:sz w:val="24"/>
                <w:szCs w:val="24"/>
              </w:rPr>
            </w:rPrChange>
          </w:rPr>
          <w:delText xml:space="preserve">The </w:delText>
        </w:r>
      </w:del>
      <w:ins w:id="479" w:author="Microsoft Office User" w:date="2016-11-03T14:08:00Z">
        <w:r w:rsidR="00662A04">
          <w:rPr>
            <w:rFonts w:cs="Arial"/>
            <w:b/>
            <w:sz w:val="24"/>
            <w:szCs w:val="24"/>
          </w:rPr>
          <w:t>Your</w:t>
        </w:r>
        <w:r w:rsidR="00662A04" w:rsidRPr="002965B2">
          <w:rPr>
            <w:rFonts w:cs="Arial"/>
            <w:b/>
            <w:sz w:val="24"/>
            <w:szCs w:val="24"/>
            <w:rPrChange w:id="480" w:author="Microsoft Office User" w:date="2016-11-03T14:04:00Z">
              <w:rPr>
                <w:rFonts w:cs="Arial"/>
                <w:sz w:val="24"/>
                <w:szCs w:val="24"/>
              </w:rPr>
            </w:rPrChange>
          </w:rPr>
          <w:t xml:space="preserve"> </w:t>
        </w:r>
      </w:ins>
      <w:del w:id="481" w:author="Microsoft Office User" w:date="2016-11-03T14:08:00Z">
        <w:r w:rsidRPr="002965B2" w:rsidDel="00662A04">
          <w:rPr>
            <w:rFonts w:cs="Arial"/>
            <w:b/>
            <w:sz w:val="24"/>
            <w:szCs w:val="24"/>
            <w:rPrChange w:id="482" w:author="Microsoft Office User" w:date="2016-11-03T14:04:00Z">
              <w:rPr>
                <w:rFonts w:cs="Arial"/>
                <w:sz w:val="24"/>
                <w:szCs w:val="24"/>
              </w:rPr>
            </w:rPrChange>
          </w:rPr>
          <w:delText xml:space="preserve">suggested </w:delText>
        </w:r>
      </w:del>
      <w:ins w:id="483" w:author="Microsoft Office User" w:date="2016-11-03T14:08:00Z">
        <w:r w:rsidR="00662A04" w:rsidRPr="002965B2">
          <w:rPr>
            <w:rFonts w:cs="Arial"/>
            <w:b/>
            <w:sz w:val="24"/>
            <w:szCs w:val="24"/>
            <w:rPrChange w:id="484" w:author="Microsoft Office User" w:date="2016-11-03T14:04:00Z">
              <w:rPr>
                <w:rFonts w:cs="Arial"/>
                <w:sz w:val="24"/>
                <w:szCs w:val="24"/>
              </w:rPr>
            </w:rPrChange>
          </w:rPr>
          <w:t>s</w:t>
        </w:r>
        <w:r w:rsidR="00662A04">
          <w:rPr>
            <w:rFonts w:cs="Arial"/>
            <w:b/>
            <w:sz w:val="24"/>
            <w:szCs w:val="24"/>
          </w:rPr>
          <w:t xml:space="preserve">tated </w:t>
        </w:r>
      </w:ins>
      <w:r w:rsidRPr="002965B2">
        <w:rPr>
          <w:rFonts w:cs="Arial"/>
          <w:b/>
          <w:sz w:val="24"/>
          <w:szCs w:val="24"/>
          <w:rPrChange w:id="485" w:author="Microsoft Office User" w:date="2016-11-03T14:04:00Z">
            <w:rPr>
              <w:rFonts w:cs="Arial"/>
              <w:sz w:val="24"/>
              <w:szCs w:val="24"/>
            </w:rPr>
          </w:rPrChange>
        </w:rPr>
        <w:t xml:space="preserve">pricing </w:t>
      </w:r>
      <w:del w:id="486" w:author="Microsoft Office User" w:date="2016-11-03T14:08:00Z">
        <w:r w:rsidRPr="002965B2" w:rsidDel="00662A04">
          <w:rPr>
            <w:rFonts w:cs="Arial"/>
            <w:b/>
            <w:sz w:val="24"/>
            <w:szCs w:val="24"/>
            <w:rPrChange w:id="487" w:author="Microsoft Office User" w:date="2016-11-03T14:04:00Z">
              <w:rPr>
                <w:rFonts w:cs="Arial"/>
                <w:sz w:val="24"/>
                <w:szCs w:val="24"/>
              </w:rPr>
            </w:rPrChange>
          </w:rPr>
          <w:delText>isn’t within my</w:delText>
        </w:r>
      </w:del>
      <w:ins w:id="488" w:author="Microsoft Office User" w:date="2016-11-03T14:08:00Z">
        <w:r w:rsidR="00662A04">
          <w:rPr>
            <w:rFonts w:cs="Arial"/>
            <w:b/>
            <w:sz w:val="24"/>
            <w:szCs w:val="24"/>
          </w:rPr>
          <w:t>is out of my</w:t>
        </w:r>
      </w:ins>
      <w:r w:rsidRPr="002965B2">
        <w:rPr>
          <w:rFonts w:cs="Arial"/>
          <w:b/>
          <w:sz w:val="24"/>
          <w:szCs w:val="24"/>
          <w:rPrChange w:id="489" w:author="Microsoft Office User" w:date="2016-11-03T14:04:00Z">
            <w:rPr>
              <w:rFonts w:cs="Arial"/>
              <w:sz w:val="24"/>
              <w:szCs w:val="24"/>
            </w:rPr>
          </w:rPrChange>
        </w:rPr>
        <w:t xml:space="preserve"> budget</w:t>
      </w:r>
      <w:ins w:id="490" w:author="Microsoft Office User" w:date="2016-11-03T14:08:00Z">
        <w:r w:rsidR="00662A04">
          <w:rPr>
            <w:rFonts w:cs="Arial"/>
            <w:b/>
            <w:sz w:val="24"/>
            <w:szCs w:val="24"/>
          </w:rPr>
          <w:t>.</w:t>
        </w:r>
      </w:ins>
      <w:del w:id="491" w:author="Microsoft Office User" w:date="2016-11-03T14:08:00Z">
        <w:r w:rsidRPr="002965B2" w:rsidDel="00662A04">
          <w:rPr>
            <w:rFonts w:cs="Arial"/>
            <w:b/>
            <w:sz w:val="24"/>
            <w:szCs w:val="24"/>
            <w:rPrChange w:id="492" w:author="Microsoft Office User" w:date="2016-11-03T14:04:00Z">
              <w:rPr>
                <w:rFonts w:cs="Arial"/>
                <w:sz w:val="24"/>
                <w:szCs w:val="24"/>
              </w:rPr>
            </w:rPrChange>
          </w:rPr>
          <w:delText>,</w:delText>
        </w:r>
      </w:del>
      <w:r w:rsidRPr="002965B2">
        <w:rPr>
          <w:rFonts w:cs="Arial"/>
          <w:b/>
          <w:sz w:val="24"/>
          <w:szCs w:val="24"/>
          <w:rPrChange w:id="493" w:author="Microsoft Office User" w:date="2016-11-03T14:04:00Z">
            <w:rPr>
              <w:rFonts w:cs="Arial"/>
              <w:sz w:val="24"/>
              <w:szCs w:val="24"/>
            </w:rPr>
          </w:rPrChange>
        </w:rPr>
        <w:t xml:space="preserve"> </w:t>
      </w:r>
      <w:ins w:id="494" w:author="Microsoft Office User" w:date="2016-11-03T14:08:00Z">
        <w:r w:rsidR="00662A04">
          <w:rPr>
            <w:rFonts w:cs="Arial"/>
            <w:b/>
            <w:sz w:val="24"/>
            <w:szCs w:val="24"/>
          </w:rPr>
          <w:t xml:space="preserve">Is there any way we can discuss about the pricing? </w:t>
        </w:r>
      </w:ins>
      <w:del w:id="495" w:author="Microsoft Office User" w:date="2016-11-03T14:08:00Z">
        <w:r w:rsidRPr="002965B2" w:rsidDel="00662A04">
          <w:rPr>
            <w:rFonts w:cs="Arial"/>
            <w:b/>
            <w:sz w:val="24"/>
            <w:szCs w:val="24"/>
            <w:rPrChange w:id="496" w:author="Microsoft Office User" w:date="2016-11-03T14:04:00Z">
              <w:rPr>
                <w:rFonts w:cs="Arial"/>
                <w:sz w:val="24"/>
                <w:szCs w:val="24"/>
              </w:rPr>
            </w:rPrChange>
          </w:rPr>
          <w:delText>can it be amended?</w:delText>
        </w:r>
      </w:del>
    </w:p>
    <w:p w14:paraId="2A42DE4F" w14:textId="41EAEF0A" w:rsidR="00104CD6" w:rsidRPr="00E53438" w:rsidRDefault="00104CD6" w:rsidP="00E53438">
      <w:pPr>
        <w:pStyle w:val="ListParagraph"/>
        <w:ind w:left="780"/>
        <w:rPr>
          <w:rFonts w:cs="Arial"/>
          <w:sz w:val="24"/>
          <w:szCs w:val="24"/>
        </w:rPr>
      </w:pPr>
      <w:del w:id="497" w:author="Microsoft Office User" w:date="2016-11-03T14:09:00Z">
        <w:r w:rsidDel="00043D5F">
          <w:rPr>
            <w:rFonts w:cs="Arial"/>
            <w:sz w:val="24"/>
            <w:szCs w:val="24"/>
          </w:rPr>
          <w:delText>At the moment, the suggested</w:delText>
        </w:r>
      </w:del>
      <w:ins w:id="498" w:author="Microsoft Office User" w:date="2016-11-03T14:09:00Z">
        <w:r w:rsidR="00043D5F">
          <w:rPr>
            <w:rFonts w:cs="Arial"/>
            <w:sz w:val="24"/>
            <w:szCs w:val="24"/>
          </w:rPr>
          <w:t>Our state</w:t>
        </w:r>
      </w:ins>
      <w:r>
        <w:rPr>
          <w:rFonts w:cs="Arial"/>
          <w:sz w:val="24"/>
          <w:szCs w:val="24"/>
        </w:rPr>
        <w:t xml:space="preserve"> pricing is fixed</w:t>
      </w:r>
      <w:ins w:id="499" w:author="Microsoft Office User" w:date="2016-11-03T14:09:00Z">
        <w:r w:rsidR="00043D5F">
          <w:rPr>
            <w:rFonts w:cs="Arial"/>
            <w:sz w:val="24"/>
            <w:szCs w:val="24"/>
          </w:rPr>
          <w:t xml:space="preserve"> at the moment. However </w:t>
        </w:r>
      </w:ins>
      <w:del w:id="500" w:author="Microsoft Office User" w:date="2016-11-03T14:09:00Z">
        <w:r w:rsidDel="00043D5F">
          <w:rPr>
            <w:rFonts w:cs="Arial"/>
            <w:sz w:val="24"/>
            <w:szCs w:val="24"/>
          </w:rPr>
          <w:delText xml:space="preserve"> and </w:delText>
        </w:r>
      </w:del>
      <w:r>
        <w:rPr>
          <w:rFonts w:cs="Arial"/>
          <w:sz w:val="24"/>
          <w:szCs w:val="24"/>
        </w:rPr>
        <w:t xml:space="preserve">if you </w:t>
      </w:r>
      <w:ins w:id="501" w:author="Microsoft Office User" w:date="2016-11-03T14:09:00Z">
        <w:r w:rsidR="00043D5F">
          <w:rPr>
            <w:rFonts w:cs="Arial"/>
            <w:sz w:val="24"/>
            <w:szCs w:val="24"/>
          </w:rPr>
          <w:t xml:space="preserve">have a large volume of deliveries to be made, </w:t>
        </w:r>
      </w:ins>
      <w:ins w:id="502" w:author="Microsoft Office User" w:date="2016-11-03T14:58:00Z">
        <w:r w:rsidR="000E4C24">
          <w:rPr>
            <w:rFonts w:cs="Arial"/>
            <w:sz w:val="24"/>
            <w:szCs w:val="24"/>
          </w:rPr>
          <w:t>or an alternative proposal</w:t>
        </w:r>
      </w:ins>
      <w:del w:id="503" w:author="Microsoft Office User" w:date="2016-11-03T14:58:00Z">
        <w:r w:rsidDel="000E4C24">
          <w:rPr>
            <w:rFonts w:cs="Arial"/>
            <w:sz w:val="24"/>
            <w:szCs w:val="24"/>
          </w:rPr>
          <w:delText xml:space="preserve">would like to ask for </w:delText>
        </w:r>
        <w:r w:rsidR="00E53438" w:rsidDel="000E4C24">
          <w:rPr>
            <w:rFonts w:cs="Arial"/>
            <w:sz w:val="24"/>
            <w:szCs w:val="24"/>
          </w:rPr>
          <w:delText>a different quotation</w:delText>
        </w:r>
      </w:del>
      <w:r w:rsidR="00E53438">
        <w:rPr>
          <w:rFonts w:cs="Arial"/>
          <w:sz w:val="24"/>
          <w:szCs w:val="24"/>
        </w:rPr>
        <w:t xml:space="preserve">, do give us a call at 635 44 635 or </w:t>
      </w:r>
      <w:ins w:id="504" w:author="Microsoft Office User" w:date="2016-11-03T14:59:00Z">
        <w:r w:rsidR="000E4C24">
          <w:rPr>
            <w:rFonts w:cs="Arial"/>
            <w:sz w:val="24"/>
            <w:szCs w:val="24"/>
          </w:rPr>
          <w:t xml:space="preserve">drop us an mail at </w:t>
        </w:r>
      </w:ins>
      <w:hyperlink r:id="rId28" w:history="1">
        <w:r w:rsidR="00E53438" w:rsidRPr="00BD10A3">
          <w:rPr>
            <w:rStyle w:val="Hyperlink"/>
            <w:rFonts w:cs="Arial"/>
            <w:sz w:val="24"/>
            <w:szCs w:val="24"/>
          </w:rPr>
          <w:t>info@crosstrack.sg</w:t>
        </w:r>
      </w:hyperlink>
      <w:r w:rsidR="00E53438">
        <w:rPr>
          <w:rFonts w:cs="Arial"/>
          <w:sz w:val="24"/>
          <w:szCs w:val="24"/>
        </w:rPr>
        <w:t xml:space="preserve"> and we will </w:t>
      </w:r>
      <w:del w:id="505" w:author="Microsoft Office User" w:date="2016-11-03T14:59:00Z">
        <w:r w:rsidR="00E53438" w:rsidDel="000E4C24">
          <w:rPr>
            <w:rFonts w:cs="Arial"/>
            <w:sz w:val="24"/>
            <w:szCs w:val="24"/>
          </w:rPr>
          <w:delText xml:space="preserve">reply </w:delText>
        </w:r>
      </w:del>
      <w:ins w:id="506" w:author="Microsoft Office User" w:date="2016-11-03T14:59:00Z">
        <w:r w:rsidR="000E4C24">
          <w:rPr>
            <w:rFonts w:cs="Arial"/>
            <w:sz w:val="24"/>
            <w:szCs w:val="24"/>
          </w:rPr>
          <w:t xml:space="preserve">get back to </w:t>
        </w:r>
      </w:ins>
      <w:r w:rsidR="00E53438">
        <w:rPr>
          <w:rFonts w:cs="Arial"/>
          <w:sz w:val="24"/>
          <w:szCs w:val="24"/>
        </w:rPr>
        <w:t>you within the next 2 hours.</w:t>
      </w:r>
    </w:p>
    <w:p w14:paraId="62574AB3" w14:textId="77777777" w:rsidR="00E53438" w:rsidRPr="00E53438" w:rsidRDefault="00E53438" w:rsidP="00E53438">
      <w:pPr>
        <w:rPr>
          <w:rFonts w:cs="Arial"/>
          <w:sz w:val="24"/>
          <w:szCs w:val="24"/>
        </w:rPr>
      </w:pPr>
    </w:p>
    <w:p w14:paraId="49D9923D" w14:textId="77777777" w:rsidR="00F8642A" w:rsidRPr="00A77F00" w:rsidRDefault="00F8642A" w:rsidP="00E53438">
      <w:pPr>
        <w:pStyle w:val="ListParagraph"/>
        <w:ind w:left="780"/>
        <w:rPr>
          <w:rFonts w:cs="Arial"/>
          <w:sz w:val="24"/>
          <w:szCs w:val="24"/>
        </w:rPr>
      </w:pPr>
    </w:p>
    <w:p w14:paraId="3ACC0680" w14:textId="77777777" w:rsidR="00715AED" w:rsidRPr="00715AED" w:rsidRDefault="00715AED" w:rsidP="00715AED">
      <w:pPr>
        <w:rPr>
          <w:color w:val="00B050"/>
        </w:rPr>
      </w:pPr>
      <w:r w:rsidRPr="00715AED">
        <w:rPr>
          <w:color w:val="00B050"/>
        </w:rPr>
        <w:br w:type="page"/>
      </w:r>
      <w:r w:rsidRPr="00715AED">
        <w:rPr>
          <w:u w:val="single"/>
        </w:rPr>
        <w:lastRenderedPageBreak/>
        <w:t xml:space="preserve">Privacy </w:t>
      </w:r>
      <w:r>
        <w:rPr>
          <w:u w:val="single"/>
        </w:rPr>
        <w:t>Policy</w:t>
      </w:r>
      <w:r w:rsidR="00E53438">
        <w:rPr>
          <w:u w:val="single"/>
        </w:rPr>
        <w:t xml:space="preserve"> </w:t>
      </w:r>
      <w:r w:rsidR="00E53438" w:rsidRPr="00E53438">
        <w:rPr>
          <w:b/>
          <w:color w:val="00B050"/>
          <w:u w:val="single"/>
        </w:rPr>
        <w:t xml:space="preserve">(NO NEED VETTING, THANKS!) </w:t>
      </w:r>
    </w:p>
    <w:p w14:paraId="40223C42" w14:textId="77777777" w:rsidR="00715AED" w:rsidRDefault="00715AED" w:rsidP="009F512D">
      <w:pPr>
        <w:spacing w:after="0" w:line="240" w:lineRule="auto"/>
        <w:rPr>
          <w:u w:val="single"/>
        </w:rPr>
      </w:pPr>
    </w:p>
    <w:p w14:paraId="7C6E8F0F" w14:textId="77777777" w:rsidR="00715AED" w:rsidRDefault="00715AED" w:rsidP="009F512D">
      <w:pPr>
        <w:spacing w:after="0" w:line="240" w:lineRule="auto"/>
        <w:rPr>
          <w:color w:val="00B050"/>
        </w:rPr>
      </w:pPr>
      <w:r>
        <w:rPr>
          <w:color w:val="00B050"/>
        </w:rPr>
        <w:t xml:space="preserve">Refer to </w:t>
      </w:r>
      <w:r w:rsidRPr="00715AED">
        <w:rPr>
          <w:color w:val="00B050"/>
          <w:u w:val="single"/>
        </w:rPr>
        <w:t>http://control.crosstrack.sg/privacy_policy/</w:t>
      </w:r>
      <w:r>
        <w:rPr>
          <w:color w:val="00B050"/>
        </w:rPr>
        <w:t xml:space="preserve"> for the information</w:t>
      </w:r>
    </w:p>
    <w:p w14:paraId="38731F8C" w14:textId="77777777" w:rsidR="00715AED" w:rsidRDefault="00715AED" w:rsidP="009F512D">
      <w:pPr>
        <w:spacing w:after="0" w:line="240" w:lineRule="auto"/>
        <w:rPr>
          <w:color w:val="00B050"/>
        </w:rPr>
      </w:pPr>
    </w:p>
    <w:p w14:paraId="338E0352" w14:textId="77777777" w:rsidR="00715AED" w:rsidRDefault="00715AED">
      <w:pPr>
        <w:rPr>
          <w:color w:val="00B050"/>
        </w:rPr>
      </w:pPr>
      <w:r>
        <w:rPr>
          <w:color w:val="00B050"/>
        </w:rPr>
        <w:br w:type="page"/>
      </w:r>
    </w:p>
    <w:p w14:paraId="6A2222E0" w14:textId="77777777" w:rsidR="00715AED" w:rsidRPr="00715AED" w:rsidRDefault="00715AED" w:rsidP="009F512D">
      <w:pPr>
        <w:spacing w:after="0" w:line="240" w:lineRule="auto"/>
        <w:rPr>
          <w:u w:val="single"/>
        </w:rPr>
      </w:pPr>
      <w:r w:rsidRPr="00715AED">
        <w:rPr>
          <w:u w:val="single"/>
        </w:rPr>
        <w:lastRenderedPageBreak/>
        <w:t>Terms of Use</w:t>
      </w:r>
      <w:r w:rsidR="00E53438">
        <w:rPr>
          <w:u w:val="single"/>
        </w:rPr>
        <w:t xml:space="preserve"> </w:t>
      </w:r>
      <w:r w:rsidR="00E53438" w:rsidRPr="00E53438">
        <w:rPr>
          <w:b/>
          <w:color w:val="00B050"/>
          <w:u w:val="single"/>
        </w:rPr>
        <w:t>(NO NEED VETTING, THANKS!)</w:t>
      </w:r>
    </w:p>
    <w:p w14:paraId="3AA0CD28" w14:textId="77777777" w:rsidR="00715AED" w:rsidRDefault="00715AED" w:rsidP="009F512D">
      <w:pPr>
        <w:spacing w:after="0" w:line="240" w:lineRule="auto"/>
        <w:rPr>
          <w:color w:val="00B050"/>
        </w:rPr>
      </w:pPr>
    </w:p>
    <w:p w14:paraId="45EB52F2" w14:textId="77777777" w:rsidR="00E30304" w:rsidRDefault="00715AED" w:rsidP="009F512D">
      <w:pPr>
        <w:spacing w:after="0" w:line="240" w:lineRule="auto"/>
        <w:rPr>
          <w:color w:val="00B050"/>
        </w:rPr>
      </w:pPr>
      <w:r>
        <w:rPr>
          <w:color w:val="00B050"/>
        </w:rPr>
        <w:t xml:space="preserve">Refer to </w:t>
      </w:r>
      <w:r w:rsidRPr="00715AED">
        <w:rPr>
          <w:color w:val="00B050"/>
          <w:u w:val="single"/>
        </w:rPr>
        <w:t>http://control.crosstrack.sg/terms_of_use/</w:t>
      </w:r>
      <w:r>
        <w:rPr>
          <w:color w:val="00B050"/>
        </w:rPr>
        <w:t xml:space="preserve"> for the write up</w:t>
      </w:r>
    </w:p>
    <w:p w14:paraId="6FD9D877" w14:textId="77777777" w:rsidR="00E30304" w:rsidRDefault="00E30304">
      <w:pPr>
        <w:rPr>
          <w:color w:val="00B050"/>
        </w:rPr>
      </w:pPr>
      <w:r>
        <w:rPr>
          <w:color w:val="00B050"/>
        </w:rPr>
        <w:br w:type="page"/>
      </w:r>
    </w:p>
    <w:p w14:paraId="1352432C" w14:textId="72E48EEF" w:rsidR="00715AED" w:rsidRPr="00E30304" w:rsidRDefault="00E30304" w:rsidP="009F512D">
      <w:pPr>
        <w:spacing w:after="0" w:line="240" w:lineRule="auto"/>
      </w:pPr>
      <w:del w:id="507" w:author="Microsoft Office User" w:date="2016-11-03T12:32:00Z">
        <w:r w:rsidRPr="00E30304" w:rsidDel="000D528C">
          <w:lastRenderedPageBreak/>
          <w:delText>Our News</w:delText>
        </w:r>
      </w:del>
      <w:ins w:id="508" w:author="Microsoft Office User" w:date="2016-11-03T12:32:00Z">
        <w:r w:rsidR="000D528C">
          <w:t>Stay in the Loop</w:t>
        </w:r>
      </w:ins>
      <w:r w:rsidR="00E53438">
        <w:t xml:space="preserve"> </w:t>
      </w:r>
      <w:r w:rsidR="00E53438" w:rsidRPr="00E53438">
        <w:rPr>
          <w:b/>
          <w:color w:val="00B050"/>
        </w:rPr>
        <w:t>(this will be where we put the articles)</w:t>
      </w:r>
    </w:p>
    <w:p w14:paraId="55E79EDD" w14:textId="77777777" w:rsidR="00E30304" w:rsidRDefault="00E30304" w:rsidP="009F512D">
      <w:pPr>
        <w:spacing w:after="0" w:line="240" w:lineRule="auto"/>
        <w:rPr>
          <w:color w:val="00B050"/>
        </w:rPr>
      </w:pPr>
    </w:p>
    <w:p w14:paraId="31C660BF" w14:textId="77777777" w:rsidR="00E30304" w:rsidRDefault="00E30304" w:rsidP="009F512D">
      <w:pPr>
        <w:spacing w:after="0" w:line="240" w:lineRule="auto"/>
        <w:rPr>
          <w:color w:val="00B050"/>
        </w:rPr>
      </w:pPr>
    </w:p>
    <w:p w14:paraId="227A5EC6" w14:textId="77777777" w:rsidR="00E30304" w:rsidRDefault="00E53438" w:rsidP="009F512D">
      <w:pPr>
        <w:spacing w:after="0" w:line="240" w:lineRule="auto"/>
        <w:rPr>
          <w:color w:val="00B050"/>
        </w:rPr>
      </w:pPr>
      <w:r>
        <w:rPr>
          <w:color w:val="00B050"/>
        </w:rPr>
        <w:t>Keywords:</w:t>
      </w:r>
    </w:p>
    <w:p w14:paraId="4B928E2C" w14:textId="77777777" w:rsidR="00E53438" w:rsidRDefault="00E53438" w:rsidP="009F512D">
      <w:pPr>
        <w:spacing w:after="0" w:line="240" w:lineRule="auto"/>
        <w:rPr>
          <w:color w:val="00B050"/>
        </w:rPr>
      </w:pPr>
      <w:r>
        <w:rPr>
          <w:color w:val="00B050"/>
        </w:rPr>
        <w:t>Delivery</w:t>
      </w:r>
    </w:p>
    <w:p w14:paraId="50650952" w14:textId="77777777" w:rsidR="00E53438" w:rsidRDefault="00E53438" w:rsidP="009F512D">
      <w:pPr>
        <w:spacing w:after="0" w:line="240" w:lineRule="auto"/>
        <w:rPr>
          <w:color w:val="00B050"/>
        </w:rPr>
      </w:pPr>
      <w:r>
        <w:rPr>
          <w:color w:val="00B050"/>
        </w:rPr>
        <w:t>Delivery service</w:t>
      </w:r>
    </w:p>
    <w:p w14:paraId="4F2378BD" w14:textId="77777777" w:rsidR="00E53438" w:rsidRDefault="00E53438" w:rsidP="009F512D">
      <w:pPr>
        <w:spacing w:after="0" w:line="240" w:lineRule="auto"/>
        <w:rPr>
          <w:color w:val="00B050"/>
        </w:rPr>
      </w:pPr>
      <w:r>
        <w:rPr>
          <w:color w:val="00B050"/>
        </w:rPr>
        <w:t>Delivery in Singapore</w:t>
      </w:r>
    </w:p>
    <w:p w14:paraId="1EDBBE5B" w14:textId="77777777" w:rsidR="00E53438" w:rsidRDefault="00E53438" w:rsidP="009F512D">
      <w:pPr>
        <w:spacing w:after="0" w:line="240" w:lineRule="auto"/>
        <w:rPr>
          <w:color w:val="00B050"/>
        </w:rPr>
      </w:pPr>
      <w:r>
        <w:rPr>
          <w:color w:val="00B050"/>
        </w:rPr>
        <w:t>Delivery service in Singapore</w:t>
      </w:r>
    </w:p>
    <w:p w14:paraId="6F227EC6" w14:textId="77777777" w:rsidR="00E53438" w:rsidRDefault="00E53438" w:rsidP="009F512D">
      <w:pPr>
        <w:spacing w:after="0" w:line="240" w:lineRule="auto"/>
        <w:rPr>
          <w:color w:val="00B050"/>
        </w:rPr>
      </w:pPr>
      <w:r>
        <w:rPr>
          <w:color w:val="00B050"/>
        </w:rPr>
        <w:t>Courier service</w:t>
      </w:r>
    </w:p>
    <w:p w14:paraId="19666A58" w14:textId="77777777" w:rsidR="00E53438" w:rsidRDefault="00E53438" w:rsidP="009F512D">
      <w:pPr>
        <w:spacing w:after="0" w:line="240" w:lineRule="auto"/>
        <w:rPr>
          <w:color w:val="00B050"/>
        </w:rPr>
      </w:pPr>
      <w:r>
        <w:rPr>
          <w:color w:val="00B050"/>
        </w:rPr>
        <w:t>Urgent delivery</w:t>
      </w:r>
    </w:p>
    <w:p w14:paraId="090A618D" w14:textId="77777777" w:rsidR="00E53438" w:rsidRDefault="00E53438" w:rsidP="009F512D">
      <w:pPr>
        <w:spacing w:after="0" w:line="240" w:lineRule="auto"/>
        <w:rPr>
          <w:color w:val="00B050"/>
        </w:rPr>
      </w:pPr>
      <w:r>
        <w:rPr>
          <w:color w:val="00B050"/>
        </w:rPr>
        <w:t>Express delivery</w:t>
      </w:r>
    </w:p>
    <w:p w14:paraId="6E4D1ECF" w14:textId="77777777" w:rsidR="00E53438" w:rsidRDefault="00E53438" w:rsidP="009F512D">
      <w:pPr>
        <w:spacing w:after="0" w:line="240" w:lineRule="auto"/>
        <w:rPr>
          <w:color w:val="00B050"/>
        </w:rPr>
      </w:pPr>
      <w:r>
        <w:rPr>
          <w:color w:val="00B050"/>
        </w:rPr>
        <w:t>Courier in Singapore</w:t>
      </w:r>
    </w:p>
    <w:p w14:paraId="1FA3DB12" w14:textId="77777777" w:rsidR="00715AED" w:rsidRDefault="00715AED" w:rsidP="009F512D">
      <w:pPr>
        <w:spacing w:after="0" w:line="240" w:lineRule="auto"/>
        <w:rPr>
          <w:color w:val="00B050"/>
        </w:rPr>
      </w:pPr>
    </w:p>
    <w:p w14:paraId="6C17FC5B" w14:textId="77777777" w:rsidR="00715AED" w:rsidRPr="00715AED" w:rsidRDefault="00715AED" w:rsidP="009F512D">
      <w:pPr>
        <w:spacing w:after="0" w:line="240" w:lineRule="auto"/>
        <w:rPr>
          <w:color w:val="00B050"/>
        </w:rPr>
      </w:pPr>
    </w:p>
    <w:p w14:paraId="6F391F73" w14:textId="77777777" w:rsidR="004D096B" w:rsidRDefault="004D096B" w:rsidP="009F512D">
      <w:pPr>
        <w:spacing w:after="0" w:line="240" w:lineRule="auto"/>
      </w:pPr>
    </w:p>
    <w:p w14:paraId="7D786A4C" w14:textId="77777777" w:rsidR="0059338A" w:rsidRDefault="0059338A" w:rsidP="009F512D">
      <w:pPr>
        <w:spacing w:after="0" w:line="240" w:lineRule="auto"/>
      </w:pPr>
    </w:p>
    <w:p w14:paraId="0F92D8A1" w14:textId="77777777" w:rsidR="008718DE" w:rsidRDefault="008718DE" w:rsidP="009F512D">
      <w:pPr>
        <w:spacing w:after="0" w:line="240" w:lineRule="auto"/>
      </w:pPr>
    </w:p>
    <w:sectPr w:rsidR="008718DE" w:rsidSect="00F11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E41F1"/>
    <w:multiLevelType w:val="hybridMultilevel"/>
    <w:tmpl w:val="005AF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96A50"/>
    <w:multiLevelType w:val="hybridMultilevel"/>
    <w:tmpl w:val="B560B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B752E9"/>
    <w:multiLevelType w:val="multilevel"/>
    <w:tmpl w:val="1DB89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CF4001"/>
    <w:multiLevelType w:val="hybridMultilevel"/>
    <w:tmpl w:val="5600BA1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66645DB2"/>
    <w:multiLevelType w:val="hybridMultilevel"/>
    <w:tmpl w:val="3294A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C12F1C"/>
    <w:multiLevelType w:val="hybridMultilevel"/>
    <w:tmpl w:val="51B4E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084413"/>
    <w:multiLevelType w:val="hybridMultilevel"/>
    <w:tmpl w:val="B89A9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5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12D"/>
    <w:rsid w:val="00017452"/>
    <w:rsid w:val="00042324"/>
    <w:rsid w:val="00043D5F"/>
    <w:rsid w:val="00061988"/>
    <w:rsid w:val="0006386C"/>
    <w:rsid w:val="00065BC0"/>
    <w:rsid w:val="00073A4C"/>
    <w:rsid w:val="00075704"/>
    <w:rsid w:val="00077405"/>
    <w:rsid w:val="00087F65"/>
    <w:rsid w:val="00092D0C"/>
    <w:rsid w:val="00094B5E"/>
    <w:rsid w:val="000A14BE"/>
    <w:rsid w:val="000A31D9"/>
    <w:rsid w:val="000A3C3F"/>
    <w:rsid w:val="000C0BDD"/>
    <w:rsid w:val="000C4F0D"/>
    <w:rsid w:val="000C5B37"/>
    <w:rsid w:val="000C6835"/>
    <w:rsid w:val="000D48BC"/>
    <w:rsid w:val="000D528C"/>
    <w:rsid w:val="000E4C24"/>
    <w:rsid w:val="000F5192"/>
    <w:rsid w:val="0010228F"/>
    <w:rsid w:val="00104CD6"/>
    <w:rsid w:val="00105F79"/>
    <w:rsid w:val="00116CA4"/>
    <w:rsid w:val="001237AC"/>
    <w:rsid w:val="0013057C"/>
    <w:rsid w:val="00131FD8"/>
    <w:rsid w:val="001352FA"/>
    <w:rsid w:val="0013548F"/>
    <w:rsid w:val="00147A6A"/>
    <w:rsid w:val="00153DEC"/>
    <w:rsid w:val="00162361"/>
    <w:rsid w:val="00164B98"/>
    <w:rsid w:val="001652CC"/>
    <w:rsid w:val="00173729"/>
    <w:rsid w:val="00175500"/>
    <w:rsid w:val="00177CF0"/>
    <w:rsid w:val="001869DF"/>
    <w:rsid w:val="0019456A"/>
    <w:rsid w:val="001A2226"/>
    <w:rsid w:val="001A406C"/>
    <w:rsid w:val="001A52B6"/>
    <w:rsid w:val="001A72D3"/>
    <w:rsid w:val="001B0733"/>
    <w:rsid w:val="001B131F"/>
    <w:rsid w:val="001B729C"/>
    <w:rsid w:val="001C3323"/>
    <w:rsid w:val="001C4C9F"/>
    <w:rsid w:val="001D4EB3"/>
    <w:rsid w:val="001E059E"/>
    <w:rsid w:val="001E2F23"/>
    <w:rsid w:val="001F1CBF"/>
    <w:rsid w:val="001F3B3A"/>
    <w:rsid w:val="001F68C6"/>
    <w:rsid w:val="0021605C"/>
    <w:rsid w:val="002506A0"/>
    <w:rsid w:val="00264427"/>
    <w:rsid w:val="00283E48"/>
    <w:rsid w:val="00294D97"/>
    <w:rsid w:val="002965B2"/>
    <w:rsid w:val="0029792B"/>
    <w:rsid w:val="002A1955"/>
    <w:rsid w:val="002B3816"/>
    <w:rsid w:val="002F40D6"/>
    <w:rsid w:val="002F4692"/>
    <w:rsid w:val="00306C3D"/>
    <w:rsid w:val="0032611F"/>
    <w:rsid w:val="00332A4B"/>
    <w:rsid w:val="0033535E"/>
    <w:rsid w:val="003510EC"/>
    <w:rsid w:val="00361A65"/>
    <w:rsid w:val="0036410B"/>
    <w:rsid w:val="00385530"/>
    <w:rsid w:val="003A74B4"/>
    <w:rsid w:val="003B4338"/>
    <w:rsid w:val="003C7690"/>
    <w:rsid w:val="003D2266"/>
    <w:rsid w:val="003D25D8"/>
    <w:rsid w:val="003D5453"/>
    <w:rsid w:val="003D74D9"/>
    <w:rsid w:val="003F5253"/>
    <w:rsid w:val="003F53C9"/>
    <w:rsid w:val="003F5B04"/>
    <w:rsid w:val="0040241C"/>
    <w:rsid w:val="0040755A"/>
    <w:rsid w:val="004110E1"/>
    <w:rsid w:val="004200F3"/>
    <w:rsid w:val="00425165"/>
    <w:rsid w:val="00437901"/>
    <w:rsid w:val="00444ABD"/>
    <w:rsid w:val="0045382A"/>
    <w:rsid w:val="00453B21"/>
    <w:rsid w:val="00456863"/>
    <w:rsid w:val="004576DF"/>
    <w:rsid w:val="00475280"/>
    <w:rsid w:val="00477D48"/>
    <w:rsid w:val="00486C93"/>
    <w:rsid w:val="00492AA3"/>
    <w:rsid w:val="004A6C7D"/>
    <w:rsid w:val="004B5792"/>
    <w:rsid w:val="004B6073"/>
    <w:rsid w:val="004C292F"/>
    <w:rsid w:val="004D096B"/>
    <w:rsid w:val="004D1B1B"/>
    <w:rsid w:val="004F0D1F"/>
    <w:rsid w:val="004F0D39"/>
    <w:rsid w:val="004F220A"/>
    <w:rsid w:val="004F4D51"/>
    <w:rsid w:val="00516E88"/>
    <w:rsid w:val="0053579B"/>
    <w:rsid w:val="00535E5D"/>
    <w:rsid w:val="005436D7"/>
    <w:rsid w:val="00543A49"/>
    <w:rsid w:val="005443E0"/>
    <w:rsid w:val="00544CDB"/>
    <w:rsid w:val="005471DF"/>
    <w:rsid w:val="0059338A"/>
    <w:rsid w:val="00597D56"/>
    <w:rsid w:val="005A406B"/>
    <w:rsid w:val="005C2B13"/>
    <w:rsid w:val="005C5EC4"/>
    <w:rsid w:val="005D0546"/>
    <w:rsid w:val="005E2CF9"/>
    <w:rsid w:val="005E3203"/>
    <w:rsid w:val="005E6B9B"/>
    <w:rsid w:val="005F3A8A"/>
    <w:rsid w:val="005F4631"/>
    <w:rsid w:val="005F46D4"/>
    <w:rsid w:val="005F5C91"/>
    <w:rsid w:val="005F6CB9"/>
    <w:rsid w:val="00603801"/>
    <w:rsid w:val="00606CA5"/>
    <w:rsid w:val="00617AD0"/>
    <w:rsid w:val="00624F48"/>
    <w:rsid w:val="00627DD1"/>
    <w:rsid w:val="00635432"/>
    <w:rsid w:val="00647EC2"/>
    <w:rsid w:val="00662A04"/>
    <w:rsid w:val="00667181"/>
    <w:rsid w:val="00675C84"/>
    <w:rsid w:val="006B3788"/>
    <w:rsid w:val="006C5D05"/>
    <w:rsid w:val="006F5748"/>
    <w:rsid w:val="00706566"/>
    <w:rsid w:val="00711276"/>
    <w:rsid w:val="00715AED"/>
    <w:rsid w:val="0072646C"/>
    <w:rsid w:val="0074355B"/>
    <w:rsid w:val="00750B9E"/>
    <w:rsid w:val="00755DF3"/>
    <w:rsid w:val="00771939"/>
    <w:rsid w:val="007747D4"/>
    <w:rsid w:val="00780C5F"/>
    <w:rsid w:val="00783D05"/>
    <w:rsid w:val="00787040"/>
    <w:rsid w:val="00794A02"/>
    <w:rsid w:val="00796EC9"/>
    <w:rsid w:val="007A05B2"/>
    <w:rsid w:val="007A297D"/>
    <w:rsid w:val="007A72DB"/>
    <w:rsid w:val="007B5982"/>
    <w:rsid w:val="007C0327"/>
    <w:rsid w:val="007C05B2"/>
    <w:rsid w:val="007D4901"/>
    <w:rsid w:val="007E0C4B"/>
    <w:rsid w:val="007E6148"/>
    <w:rsid w:val="0080217B"/>
    <w:rsid w:val="008173E8"/>
    <w:rsid w:val="00823DCB"/>
    <w:rsid w:val="00830411"/>
    <w:rsid w:val="0083046B"/>
    <w:rsid w:val="00832556"/>
    <w:rsid w:val="00844966"/>
    <w:rsid w:val="00847E4D"/>
    <w:rsid w:val="008521D7"/>
    <w:rsid w:val="00860E41"/>
    <w:rsid w:val="00862F28"/>
    <w:rsid w:val="0086543C"/>
    <w:rsid w:val="008718DE"/>
    <w:rsid w:val="00873F01"/>
    <w:rsid w:val="0087722E"/>
    <w:rsid w:val="00877EC5"/>
    <w:rsid w:val="008950AD"/>
    <w:rsid w:val="00895A71"/>
    <w:rsid w:val="008E20D6"/>
    <w:rsid w:val="008E2AE6"/>
    <w:rsid w:val="008F6D8F"/>
    <w:rsid w:val="00901FC3"/>
    <w:rsid w:val="009143EE"/>
    <w:rsid w:val="00923AFD"/>
    <w:rsid w:val="00946F8C"/>
    <w:rsid w:val="00951472"/>
    <w:rsid w:val="00951D94"/>
    <w:rsid w:val="009565E4"/>
    <w:rsid w:val="00961473"/>
    <w:rsid w:val="00963B54"/>
    <w:rsid w:val="00964D86"/>
    <w:rsid w:val="00983D19"/>
    <w:rsid w:val="009A17A1"/>
    <w:rsid w:val="009B6868"/>
    <w:rsid w:val="009B7E8C"/>
    <w:rsid w:val="009C3624"/>
    <w:rsid w:val="009C4016"/>
    <w:rsid w:val="009D2B8F"/>
    <w:rsid w:val="009F512D"/>
    <w:rsid w:val="00A067AB"/>
    <w:rsid w:val="00A13F6D"/>
    <w:rsid w:val="00A2165A"/>
    <w:rsid w:val="00A27E70"/>
    <w:rsid w:val="00A30A36"/>
    <w:rsid w:val="00A3246D"/>
    <w:rsid w:val="00A34633"/>
    <w:rsid w:val="00A60829"/>
    <w:rsid w:val="00A61430"/>
    <w:rsid w:val="00A62132"/>
    <w:rsid w:val="00A77F00"/>
    <w:rsid w:val="00A86DA7"/>
    <w:rsid w:val="00AA3655"/>
    <w:rsid w:val="00AA5EA9"/>
    <w:rsid w:val="00AB2595"/>
    <w:rsid w:val="00AB31F1"/>
    <w:rsid w:val="00AB42DB"/>
    <w:rsid w:val="00AC3F1C"/>
    <w:rsid w:val="00AC5EE8"/>
    <w:rsid w:val="00AE2BB3"/>
    <w:rsid w:val="00AE705D"/>
    <w:rsid w:val="00B06E03"/>
    <w:rsid w:val="00B154F3"/>
    <w:rsid w:val="00B23576"/>
    <w:rsid w:val="00B44DB4"/>
    <w:rsid w:val="00B465B4"/>
    <w:rsid w:val="00B54FCC"/>
    <w:rsid w:val="00B70C96"/>
    <w:rsid w:val="00B8443C"/>
    <w:rsid w:val="00B92199"/>
    <w:rsid w:val="00BB18AA"/>
    <w:rsid w:val="00BB205F"/>
    <w:rsid w:val="00BC6612"/>
    <w:rsid w:val="00BD0716"/>
    <w:rsid w:val="00BD7EC2"/>
    <w:rsid w:val="00BE5FB5"/>
    <w:rsid w:val="00BF751B"/>
    <w:rsid w:val="00C00CAF"/>
    <w:rsid w:val="00C309EF"/>
    <w:rsid w:val="00C31836"/>
    <w:rsid w:val="00C50E43"/>
    <w:rsid w:val="00C75C8F"/>
    <w:rsid w:val="00C82983"/>
    <w:rsid w:val="00C90B11"/>
    <w:rsid w:val="00C95825"/>
    <w:rsid w:val="00CA2620"/>
    <w:rsid w:val="00CA65C9"/>
    <w:rsid w:val="00CC0E60"/>
    <w:rsid w:val="00CC46B5"/>
    <w:rsid w:val="00CE5779"/>
    <w:rsid w:val="00CF327F"/>
    <w:rsid w:val="00CF49DA"/>
    <w:rsid w:val="00D02535"/>
    <w:rsid w:val="00D22370"/>
    <w:rsid w:val="00D43185"/>
    <w:rsid w:val="00D57576"/>
    <w:rsid w:val="00D77167"/>
    <w:rsid w:val="00D77771"/>
    <w:rsid w:val="00D9449A"/>
    <w:rsid w:val="00DA3E28"/>
    <w:rsid w:val="00DB1731"/>
    <w:rsid w:val="00DB464A"/>
    <w:rsid w:val="00DB5562"/>
    <w:rsid w:val="00DE4C17"/>
    <w:rsid w:val="00DE6B3D"/>
    <w:rsid w:val="00DF01FC"/>
    <w:rsid w:val="00DF2945"/>
    <w:rsid w:val="00DF5E50"/>
    <w:rsid w:val="00E036BE"/>
    <w:rsid w:val="00E03703"/>
    <w:rsid w:val="00E2066D"/>
    <w:rsid w:val="00E30304"/>
    <w:rsid w:val="00E30F92"/>
    <w:rsid w:val="00E42B4F"/>
    <w:rsid w:val="00E43922"/>
    <w:rsid w:val="00E53438"/>
    <w:rsid w:val="00E6062C"/>
    <w:rsid w:val="00E62F5E"/>
    <w:rsid w:val="00E66E2A"/>
    <w:rsid w:val="00E77D14"/>
    <w:rsid w:val="00E806BB"/>
    <w:rsid w:val="00E82442"/>
    <w:rsid w:val="00EA0466"/>
    <w:rsid w:val="00EA56B6"/>
    <w:rsid w:val="00EB132E"/>
    <w:rsid w:val="00EB2329"/>
    <w:rsid w:val="00EC0A39"/>
    <w:rsid w:val="00ED0B08"/>
    <w:rsid w:val="00ED34D4"/>
    <w:rsid w:val="00ED531E"/>
    <w:rsid w:val="00EE2FB1"/>
    <w:rsid w:val="00EE616C"/>
    <w:rsid w:val="00EF0290"/>
    <w:rsid w:val="00EF0B89"/>
    <w:rsid w:val="00EF4990"/>
    <w:rsid w:val="00F0274D"/>
    <w:rsid w:val="00F05177"/>
    <w:rsid w:val="00F11956"/>
    <w:rsid w:val="00F14A9A"/>
    <w:rsid w:val="00F219F5"/>
    <w:rsid w:val="00F328B1"/>
    <w:rsid w:val="00F429BA"/>
    <w:rsid w:val="00F61889"/>
    <w:rsid w:val="00F76560"/>
    <w:rsid w:val="00F812DF"/>
    <w:rsid w:val="00F8642A"/>
    <w:rsid w:val="00F97B57"/>
    <w:rsid w:val="00FA19E5"/>
    <w:rsid w:val="00FA2324"/>
    <w:rsid w:val="00FA470B"/>
    <w:rsid w:val="00FB7EB8"/>
    <w:rsid w:val="00FD1E85"/>
    <w:rsid w:val="00FD680E"/>
    <w:rsid w:val="00FD7AE6"/>
    <w:rsid w:val="00FF58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01B1"/>
  <w15:docId w15:val="{E7C76EFE-56CA-42AD-9A12-C305E6CA0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956"/>
  </w:style>
  <w:style w:type="paragraph" w:styleId="Heading3">
    <w:name w:val="heading 3"/>
    <w:basedOn w:val="Normal"/>
    <w:link w:val="Heading3Char"/>
    <w:uiPriority w:val="9"/>
    <w:qFormat/>
    <w:rsid w:val="00715A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paragraph" w:styleId="Heading4">
    <w:name w:val="heading 4"/>
    <w:basedOn w:val="Normal"/>
    <w:link w:val="Heading4Char"/>
    <w:uiPriority w:val="9"/>
    <w:qFormat/>
    <w:rsid w:val="00715A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1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8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C0BD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15AED"/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character" w:customStyle="1" w:styleId="Heading4Char">
    <w:name w:val="Heading 4 Char"/>
    <w:basedOn w:val="DefaultParagraphFont"/>
    <w:link w:val="Heading4"/>
    <w:uiPriority w:val="9"/>
    <w:rsid w:val="00715AED"/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character" w:customStyle="1" w:styleId="apple-converted-space">
    <w:name w:val="apple-converted-space"/>
    <w:basedOn w:val="DefaultParagraphFont"/>
    <w:rsid w:val="00715AED"/>
  </w:style>
  <w:style w:type="paragraph" w:styleId="NormalWeb">
    <w:name w:val="Normal (Web)"/>
    <w:basedOn w:val="Normal"/>
    <w:uiPriority w:val="99"/>
    <w:semiHidden/>
    <w:unhideWhenUsed/>
    <w:rsid w:val="00A77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A77F0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44DB4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3C76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versafleet.co/" TargetMode="External"/><Relationship Id="rId20" Type="http://schemas.openxmlformats.org/officeDocument/2006/relationships/image" Target="cid:320BB0F24719574FAA3AC9F77A07931A@resoe.gov.sg" TargetMode="External"/><Relationship Id="rId21" Type="http://schemas.openxmlformats.org/officeDocument/2006/relationships/image" Target="media/image8.jpeg"/><Relationship Id="rId22" Type="http://schemas.openxmlformats.org/officeDocument/2006/relationships/image" Target="cid:1813F14761535547BF857779CD60C9CA@resoe.gov.sg" TargetMode="External"/><Relationship Id="rId23" Type="http://schemas.openxmlformats.org/officeDocument/2006/relationships/image" Target="media/image9.jpeg"/><Relationship Id="rId24" Type="http://schemas.openxmlformats.org/officeDocument/2006/relationships/image" Target="cid:5EB2BD6FACDF4842AD61409180A4375E@resoe.gov.sg" TargetMode="External"/><Relationship Id="rId25" Type="http://schemas.openxmlformats.org/officeDocument/2006/relationships/image" Target="media/image10.jpeg"/><Relationship Id="rId26" Type="http://schemas.openxmlformats.org/officeDocument/2006/relationships/image" Target="media/image11.jpeg"/><Relationship Id="rId27" Type="http://schemas.openxmlformats.org/officeDocument/2006/relationships/hyperlink" Target="mailto:info@crosstrack.sg" TargetMode="External"/><Relationship Id="rId28" Type="http://schemas.openxmlformats.org/officeDocument/2006/relationships/hyperlink" Target="mailto:info@crosstrack.sg" TargetMode="External"/><Relationship Id="rId29" Type="http://schemas.openxmlformats.org/officeDocument/2006/relationships/fontTable" Target="fontTable.xml"/><Relationship Id="rId30" Type="http://schemas.microsoft.com/office/2011/relationships/people" Target="people.xml"/><Relationship Id="rId31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s://www.schwab.com/public/schwab/client_home/contact_us" TargetMode="External"/><Relationship Id="rId15" Type="http://schemas.openxmlformats.org/officeDocument/2006/relationships/hyperlink" Target="mailto:info@crosstrack.sg" TargetMode="External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hyperlink" Target="http://www.ida.gov.sg/Collaboration-and-Initiatives/Initiatives/Store/iSPRINT-Packaged-Solutions" TargetMode="External"/><Relationship Id="rId19" Type="http://schemas.openxmlformats.org/officeDocument/2006/relationships/image" Target="media/image7.jpe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ninjavan.co/en-sg/" TargetMode="External"/><Relationship Id="rId6" Type="http://schemas.openxmlformats.org/officeDocument/2006/relationships/hyperlink" Target="https://www.gogovan.sg/" TargetMode="External"/><Relationship Id="rId7" Type="http://schemas.openxmlformats.org/officeDocument/2006/relationships/hyperlink" Target="https://www.lalamove.com/sg-eng/business-home" TargetMode="External"/><Relationship Id="rId8" Type="http://schemas.openxmlformats.org/officeDocument/2006/relationships/hyperlink" Target="http://www.detrac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15</Pages>
  <Words>2056</Words>
  <Characters>11725</Characters>
  <Application>Microsoft Macintosh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 Ong</dc:creator>
  <cp:lastModifiedBy>Microsoft Office User</cp:lastModifiedBy>
  <cp:revision>62</cp:revision>
  <dcterms:created xsi:type="dcterms:W3CDTF">2016-11-03T04:05:00Z</dcterms:created>
  <dcterms:modified xsi:type="dcterms:W3CDTF">2016-11-03T08:24:00Z</dcterms:modified>
</cp:coreProperties>
</file>